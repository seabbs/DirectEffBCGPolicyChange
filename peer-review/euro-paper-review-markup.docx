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42536" w14:textId="77777777" w:rsidR="000D05DA" w:rsidRDefault="00CB6DE0">
      <w:pPr>
        <w:pStyle w:val="Heading5"/>
        <w:rPr>
          <w:del w:id="0" w:author="Samuel Abbott" w:date="2019-11-05T11:19:00Z"/>
        </w:rPr>
      </w:pPr>
      <w:bookmarkStart w:id="1" w:name="pagebreak-1"/>
      <w:bookmarkEnd w:id="1"/>
      <w:del w:id="2" w:author="Samuel Abbott" w:date="2019-11-05T11:19:00Z">
        <w:r>
          <w:delText>PAGEBREAK</w:delText>
        </w:r>
      </w:del>
    </w:p>
    <w:p w14:paraId="40CC88DA" w14:textId="77777777" w:rsidR="000F3F75" w:rsidRDefault="002E133C" w:rsidP="002E133C">
      <w:pPr>
        <w:pStyle w:val="Title"/>
      </w:pPr>
      <w:r>
        <w:t>Estimating the effect of the 2005 change in BCG policy in England: A retrospective cohort study</w:t>
      </w:r>
    </w:p>
    <w:p w14:paraId="01AAF0C9" w14:textId="77777777" w:rsidR="000F3F75" w:rsidRDefault="002E133C" w:rsidP="002E133C">
      <w:pPr>
        <w:pPrChange w:id="3" w:author="Samuel Abbott" w:date="2019-11-05T11:19:00Z">
          <w:pPr>
            <w:pStyle w:val="FirstParagraph"/>
          </w:pPr>
        </w:pPrChange>
      </w:pPr>
      <w:r>
        <w:rPr>
          <w:b/>
        </w:rPr>
        <w:t>INTRODUCTION</w:t>
      </w:r>
    </w:p>
    <w:p w14:paraId="15E3FD7A" w14:textId="21527BD0" w:rsidR="000F3F75" w:rsidRDefault="002E133C">
      <w:pPr>
        <w:pStyle w:val="BodyText"/>
      </w:pPr>
      <w:r>
        <w:t>In 2005 England changed its Bacillus Calmette–Guérin (BCG) vaccination policy against tuberculosis (TB) from a universal programme aimed at 13 and 14 year olds to a targeted programme aimed at high-risk neonates. High risk babies are identified by local TB incidence and by the parents’ and grandparents’ country of origin. The change in policy was motivated by evidence of reduced TB transmission</w:t>
      </w:r>
      <w:del w:id="4" w:author="Samuel Abbott" w:date="2019-11-05T11:19:00Z">
        <w:r w:rsidR="00CB6DE0">
          <w:delText>,(</w:delText>
        </w:r>
      </w:del>
      <w:ins w:id="5" w:author="Samuel Abbott" w:date="2019-11-05T11:19:00Z">
        <w:r>
          <w:t>[</w:t>
        </w:r>
      </w:ins>
      <w:r>
        <w:t>1–3</w:t>
      </w:r>
      <w:del w:id="6" w:author="Samuel Abbott" w:date="2019-11-05T11:19:00Z">
        <w:r w:rsidR="00CB6DE0">
          <w:delText>)</w:delText>
        </w:r>
      </w:del>
      <w:ins w:id="7" w:author="Samuel Abbott" w:date="2019-11-05T11:19:00Z">
        <w:r>
          <w:t>],</w:t>
        </w:r>
      </w:ins>
      <w:r>
        <w:t xml:space="preserve"> and high effectiveness of the BCG vaccine in children</w:t>
      </w:r>
      <w:del w:id="8" w:author="Samuel Abbott" w:date="2019-11-05T11:19:00Z">
        <w:r w:rsidR="00CB6DE0">
          <w:delText>,(</w:delText>
        </w:r>
      </w:del>
      <w:ins w:id="9" w:author="Samuel Abbott" w:date="2019-11-05T11:19:00Z">
        <w:r>
          <w:t>[</w:t>
        </w:r>
      </w:ins>
      <w:r>
        <w:t>4–6</w:t>
      </w:r>
      <w:del w:id="10" w:author="Samuel Abbott" w:date="2019-11-05T11:19:00Z">
        <w:r w:rsidR="00CB6DE0">
          <w:delText>)</w:delText>
        </w:r>
      </w:del>
      <w:ins w:id="11" w:author="Samuel Abbott" w:date="2019-11-05T11:19:00Z">
        <w:r>
          <w:t>],</w:t>
        </w:r>
      </w:ins>
      <w:r>
        <w:t xml:space="preserve"> and variable effectiveness in adults</w:t>
      </w:r>
      <w:del w:id="12" w:author="Samuel Abbott" w:date="2019-11-05T11:19:00Z">
        <w:r w:rsidR="00CB6DE0">
          <w:delText>.(</w:delText>
        </w:r>
      </w:del>
      <w:ins w:id="13" w:author="Samuel Abbott" w:date="2019-11-05T11:19:00Z">
        <w:r>
          <w:t>[</w:t>
        </w:r>
      </w:ins>
      <w:r>
        <w:t>7</w:t>
      </w:r>
      <w:del w:id="14" w:author="Samuel Abbott" w:date="2019-11-05T11:19:00Z">
        <w:r w:rsidR="00CB6DE0">
          <w:delText>)</w:delText>
        </w:r>
      </w:del>
      <w:ins w:id="15" w:author="Samuel Abbott" w:date="2019-11-05T11:19:00Z">
        <w:r>
          <w:t>].</w:t>
        </w:r>
      </w:ins>
      <w:r>
        <w:t xml:space="preserve"> Little work has been done to evaluate the impact of this change in vaccination policy.</w:t>
      </w:r>
    </w:p>
    <w:p w14:paraId="667FFC79" w14:textId="73FC0B87" w:rsidR="000F3F75" w:rsidRDefault="002E133C">
      <w:pPr>
        <w:pStyle w:val="BodyText"/>
      </w:pPr>
      <w:r>
        <w:t>Globally, several countries with low TB incidence have moved from universal vaccination, either of those at school-age or neonates, to targeted vaccination of neonates considered at high-risk of TB</w:t>
      </w:r>
      <w:del w:id="16" w:author="Samuel Abbott" w:date="2019-11-05T11:19:00Z">
        <w:r w:rsidR="00CB6DE0">
          <w:delText xml:space="preserve">.(8) </w:delText>
        </w:r>
      </w:del>
      <w:ins w:id="17" w:author="Samuel Abbott" w:date="2019-11-05T11:19:00Z">
        <w:r>
          <w:t>[7].</w:t>
        </w:r>
      </w:ins>
      <w:r>
        <w:t>In Sweden, which discontinued universal vaccination of neonates in favour of targeted vaccination of those at high risk, incidence rates in Swedish-born children increased slightly after the change in policy</w:t>
      </w:r>
      <w:del w:id="18" w:author="Samuel Abbott" w:date="2019-11-05T11:19:00Z">
        <w:r w:rsidR="00CB6DE0">
          <w:delText>. (9)</w:delText>
        </w:r>
      </w:del>
      <w:ins w:id="19" w:author="Samuel Abbott" w:date="2019-11-05T11:19:00Z">
        <w:r>
          <w:t>[8].</w:t>
        </w:r>
      </w:ins>
      <w:r>
        <w:t xml:space="preserve"> In France, which also switched from universal vaccination of </w:t>
      </w:r>
      <w:del w:id="20" w:author="Samuel Abbott" w:date="2019-11-05T11:19:00Z">
        <w:r w:rsidR="00CB6DE0">
          <w:delText>neonates</w:delText>
        </w:r>
      </w:del>
      <w:ins w:id="21" w:author="Samuel Abbott" w:date="2019-11-05T11:19:00Z">
        <w:r>
          <w:t>children</w:t>
        </w:r>
      </w:ins>
      <w:r>
        <w:t xml:space="preserve"> to targeted vaccination of those at high-risk, a study found that targeted vaccination </w:t>
      </w:r>
      <w:del w:id="22" w:author="Samuel Abbott" w:date="2019-11-05T11:19:00Z">
        <w:r w:rsidR="00CB6DE0">
          <w:delText xml:space="preserve">of neonates </w:delText>
        </w:r>
      </w:del>
      <w:r>
        <w:t>may have reduced coverage in those most at risk</w:t>
      </w:r>
      <w:del w:id="23" w:author="Samuel Abbott" w:date="2019-11-05T11:19:00Z">
        <w:r w:rsidR="00CB6DE0">
          <w:delText xml:space="preserve">.(10) </w:delText>
        </w:r>
      </w:del>
      <w:ins w:id="24" w:author="Samuel Abbott" w:date="2019-11-05T11:19:00Z">
        <w:r>
          <w:t>[9].</w:t>
        </w:r>
      </w:ins>
    </w:p>
    <w:p w14:paraId="5705A5EB" w14:textId="4EAD13FC" w:rsidR="000F3F75" w:rsidRDefault="002E133C">
      <w:pPr>
        <w:pStyle w:val="BodyText"/>
      </w:pPr>
      <w:r>
        <w:t>The number of TB notifications in England increased from 6929 in 2004 to 8280 in 2011 but has since declined to 5137 in 2017</w:t>
      </w:r>
      <w:del w:id="25" w:author="Samuel Abbott" w:date="2019-11-05T11:19:00Z">
        <w:r w:rsidR="00CB6DE0">
          <w:delText>.(</w:delText>
        </w:r>
      </w:del>
      <w:ins w:id="26" w:author="Samuel Abbott" w:date="2019-11-05T11:19:00Z">
        <w:r>
          <w:t>[</w:t>
        </w:r>
      </w:ins>
      <w:r>
        <w:t>1</w:t>
      </w:r>
      <w:del w:id="27" w:author="Samuel Abbott" w:date="2019-11-05T11:19:00Z">
        <w:r w:rsidR="00CB6DE0">
          <w:delText>)</w:delText>
        </w:r>
      </w:del>
      <w:ins w:id="28" w:author="Samuel Abbott" w:date="2019-11-05T11:19:00Z">
        <w:r>
          <w:t>].</w:t>
        </w:r>
      </w:ins>
      <w:r>
        <w:t xml:space="preserve"> A recent study found that this reduction may be linked to improved TB interventions</w:t>
      </w:r>
      <w:del w:id="29" w:author="Samuel Abbott" w:date="2019-11-05T11:19:00Z">
        <w:r w:rsidR="00CB6DE0">
          <w:delText>.(11)</w:delText>
        </w:r>
      </w:del>
      <w:ins w:id="30" w:author="Samuel Abbott" w:date="2019-11-05T11:19:00Z">
        <w:r>
          <w:t>[10].</w:t>
        </w:r>
      </w:ins>
      <w:r>
        <w:t xml:space="preserve"> Directly linking trends in TB incidence to transmission is complex because after an initial infection an individual may either develop active disease, or enter a latent stage which then may later develop into active disease. Incidence in children is a proxy of TB transmission, because any active TB disease in this population is attributable to recent transmission. Using this approach it is thought that TB transmission has been falling in England for the last 5 years, a notion supported by strain typing</w:t>
      </w:r>
      <w:del w:id="31" w:author="Samuel Abbott" w:date="2019-11-05T11:19:00Z">
        <w:r w:rsidR="00CB6DE0">
          <w:delText>.(</w:delText>
        </w:r>
      </w:del>
      <w:ins w:id="32" w:author="Samuel Abbott" w:date="2019-11-05T11:19:00Z">
        <w:r>
          <w:t>[</w:t>
        </w:r>
      </w:ins>
      <w:r>
        <w:t>1</w:t>
      </w:r>
      <w:del w:id="33" w:author="Samuel Abbott" w:date="2019-11-05T11:19:00Z">
        <w:r w:rsidR="00CB6DE0">
          <w:delText>)</w:delText>
        </w:r>
      </w:del>
      <w:ins w:id="34" w:author="Samuel Abbott" w:date="2019-11-05T11:19:00Z">
        <w:r>
          <w:t>].</w:t>
        </w:r>
      </w:ins>
      <w:r>
        <w:t xml:space="preserve"> However, this does not take into account the change in BCG policy, which is likely to have reduced incidence rates in children.</w:t>
      </w:r>
    </w:p>
    <w:p w14:paraId="0EBAFACC" w14:textId="60E48B94" w:rsidR="000F3F75" w:rsidRDefault="002E133C">
      <w:pPr>
        <w:pStyle w:val="BodyText"/>
      </w:pPr>
      <w:r>
        <w:t>Although the long term effects of BCG vaccination such as reducing the reactivation of latent cases and decreasing on-wards transmission are not readily detectable over short time scales the direct effects of vaccination on incidence rates can be estimated in vaccinated populations, when compared to comparable unvaccinated populations</w:t>
      </w:r>
      <w:del w:id="35" w:author="Samuel Abbott" w:date="2019-11-05T11:19:00Z">
        <w:r w:rsidR="00CB6DE0">
          <w:delText>.(12)</w:delText>
        </w:r>
      </w:del>
      <w:ins w:id="36" w:author="Samuel Abbott" w:date="2019-11-05T11:19:00Z">
        <w:r>
          <w:t>[11].</w:t>
        </w:r>
      </w:ins>
      <w:r>
        <w:t xml:space="preserve"> Here, We aimed to estimate the impact of the 2005 change in BCG policy on incidence rates, in both the UK and non-UK born populations, directly affected by it.</w:t>
      </w:r>
    </w:p>
    <w:p w14:paraId="36341018" w14:textId="77777777" w:rsidR="000F3F75" w:rsidRDefault="002E133C">
      <w:pPr>
        <w:pStyle w:val="Heading5"/>
      </w:pPr>
      <w:bookmarkStart w:id="37" w:name="pagebreak-2"/>
      <w:bookmarkEnd w:id="37"/>
      <w:r>
        <w:lastRenderedPageBreak/>
        <w:t>PAGEBREAK</w:t>
      </w:r>
    </w:p>
    <w:p w14:paraId="065A341A" w14:textId="77777777" w:rsidR="000F3F75" w:rsidRDefault="002E133C">
      <w:pPr>
        <w:pStyle w:val="FirstParagraph"/>
      </w:pPr>
      <w:r>
        <w:rPr>
          <w:b/>
        </w:rPr>
        <w:t>METHODS</w:t>
      </w:r>
    </w:p>
    <w:p w14:paraId="4D8D7295" w14:textId="77777777" w:rsidR="000F3F75" w:rsidRDefault="002E133C">
      <w:pPr>
        <w:pStyle w:val="BodyText"/>
      </w:pPr>
      <w:r>
        <w:rPr>
          <w:b/>
        </w:rPr>
        <w:t>Data sources</w:t>
      </w:r>
    </w:p>
    <w:p w14:paraId="46718D41" w14:textId="3ACB8F39" w:rsidR="000F3F75" w:rsidRDefault="002E133C">
      <w:pPr>
        <w:pStyle w:val="BodyText"/>
      </w:pPr>
      <w:r>
        <w:t>Data on all notifications from the Enhanced Tuberculosis Surveillance (ETS) system from Jan 1, 2000 to Dec 31, 2015 were obtained from Public Health England (PHE). The ETS is maintained by PHE, and contains demographic, clinical, and microbiological data on all notified cases in England. A descriptive analysis of TB epidemiology in England is published each year, which fully details data collection and cleaning</w:t>
      </w:r>
      <w:del w:id="38" w:author="Samuel Abbott" w:date="2019-11-05T11:19:00Z">
        <w:r w:rsidR="00CB6DE0">
          <w:delText>.(1)</w:delText>
        </w:r>
      </w:del>
      <w:ins w:id="39" w:author="Samuel Abbott" w:date="2019-11-05T11:19:00Z">
        <w:r>
          <w:t>[1]. TB is highly heterogeneous in England with the majority of cases occurring in urban, non-UK born, populations</w:t>
        </w:r>
        <w:r w:rsidR="00E1165E">
          <w:t>.</w:t>
        </w:r>
        <w:r>
          <w:t xml:space="preserve"> </w:t>
        </w:r>
        <w:r w:rsidR="00E1165E">
          <w:t>T</w:t>
        </w:r>
        <w:r>
          <w:t>he yearly PHE report contains more descriptive detail[1].</w:t>
        </w:r>
      </w:ins>
    </w:p>
    <w:p w14:paraId="0D44C943" w14:textId="77777777" w:rsidR="000F3F75" w:rsidRDefault="002E133C">
      <w:pPr>
        <w:pStyle w:val="BodyText"/>
      </w:pPr>
      <w:r>
        <w:t>We obtained yearly population estimates from the April to June Labour Force Survey (LFS) for 2000-2015. The LFS is a</w:t>
      </w:r>
      <w:ins w:id="40" w:author="Samuel Abbott" w:date="2019-11-05T11:19:00Z">
        <w:r>
          <w:t xml:space="preserve"> household</w:t>
        </w:r>
      </w:ins>
      <w:r>
        <w:t xml:space="preserve"> study of the employment circumstances of the UK population, and provides the official measures of employment and unemployment in the UK. </w:t>
      </w:r>
      <w:ins w:id="41" w:author="Samuel Abbott" w:date="2019-11-05T11:19:00Z">
        <w:r>
          <w:t xml:space="preserve">It is also used to </w:t>
        </w:r>
        <w:r w:rsidR="00E1165E">
          <w:t>study</w:t>
        </w:r>
        <w:r>
          <w:t xml:space="preserve"> population demographics such as: ethnicity, country of birth, and age. </w:t>
        </w:r>
      </w:ins>
      <w:r>
        <w:t>Reporting practices have changed with time so the appropriate variables for age, country of origin, country of birth, and survey weight were extracted from each yearly extract, standardised, and combined into a single data-set.</w:t>
      </w:r>
    </w:p>
    <w:p w14:paraId="22E9D03B" w14:textId="77777777" w:rsidR="000F3F75" w:rsidRDefault="002E133C">
      <w:pPr>
        <w:pStyle w:val="BodyText"/>
      </w:pPr>
      <w:r>
        <w:rPr>
          <w:b/>
        </w:rPr>
        <w:t>Constructing Retrospective cohorts</w:t>
      </w:r>
    </w:p>
    <w:p w14:paraId="7EE62672" w14:textId="77777777" w:rsidR="000F3F75" w:rsidRDefault="002E133C">
      <w:pPr>
        <w:pStyle w:val="BodyText"/>
      </w:pPr>
      <w:r>
        <w:t>We constructed retrospective cohorts of TB cases and individuals using the ETS and the LFS. TB cases were extracted from the ETS based on date of birth and date of TB notification.</w:t>
      </w:r>
    </w:p>
    <w:p w14:paraId="5E5DDA66" w14:textId="77777777" w:rsidR="000F3F75" w:rsidRDefault="002E133C">
      <w:pPr>
        <w:pStyle w:val="BodyText"/>
      </w:pPr>
      <w:r>
        <w:t>Cohort 1: individuals aged 14 between 2000 and 2004, who were notified with TB whilst aged between 14 and 19 years old.</w:t>
      </w:r>
    </w:p>
    <w:p w14:paraId="519065FA" w14:textId="77777777" w:rsidR="000F3F75" w:rsidRDefault="002E133C">
      <w:pPr>
        <w:pStyle w:val="BodyText"/>
      </w:pPr>
      <w:r>
        <w:t>Comparison cohort 1: individuals aged 14 between 2005 and 2010, who were notified with TB whilst aged between 14 and 19 years old.</w:t>
      </w:r>
    </w:p>
    <w:p w14:paraId="2BA50961" w14:textId="77777777" w:rsidR="000F3F75" w:rsidRDefault="002E133C">
      <w:pPr>
        <w:pStyle w:val="BodyText"/>
      </w:pPr>
      <w:r>
        <w:t>Cohort 2: individuals born between 2005 and 2010, who were notified with TB whilst aged 0-5 years old</w:t>
      </w:r>
    </w:p>
    <w:p w14:paraId="756594BE" w14:textId="77777777" w:rsidR="000F3F75" w:rsidRDefault="002E133C">
      <w:pPr>
        <w:pStyle w:val="BodyText"/>
      </w:pPr>
      <w:r>
        <w:t>Comparison cohort 2: individuals born between 2000 and 2004, who were notified with TB whilst aged 0-5 years old</w:t>
      </w:r>
    </w:p>
    <w:p w14:paraId="55083A4D" w14:textId="2E424B1C" w:rsidR="000F3F75" w:rsidRDefault="00CB6DE0">
      <w:pPr>
        <w:pStyle w:val="BodyText"/>
      </w:pPr>
      <w:del w:id="42" w:author="Samuel Abbott" w:date="2019-11-05T11:19:00Z">
        <w:r>
          <w:delText>Each cohort was</w:delText>
        </w:r>
      </w:del>
      <w:ins w:id="43" w:author="Samuel Abbott" w:date="2019-11-05T11:19:00Z">
        <w:r w:rsidR="002E133C">
          <w:t>Cohorts were stratified by vaccination programme using age criteria and then stratified further by whether the scheme was in place during the time period they entered the study. Each cohort was further</w:t>
        </w:r>
      </w:ins>
      <w:r w:rsidR="002E133C">
        <w:t xml:space="preserve"> stratified by UK birth status, with both non-UK born and UK born cases assumed to have been exposed to England’s vaccination policy. Corresponding population cohorts were calculated using the LFS population estimates, resulting in 8 population level cohorts, each with 5 years of follow up (Table 1).</w:t>
      </w:r>
    </w:p>
    <w:p w14:paraId="40483D00" w14:textId="77777777" w:rsidR="000D05DA" w:rsidRDefault="00C32558" w:rsidP="00C32558">
      <w:pPr>
        <w:rPr>
          <w:del w:id="44" w:author="Samuel Abbott" w:date="2019-11-05T11:19:00Z"/>
        </w:rPr>
      </w:pPr>
      <w:del w:id="45" w:author="Samuel Abbott" w:date="2019-11-05T11:19:00Z">
        <w:r>
          <w:br w:type="page"/>
        </w:r>
      </w:del>
    </w:p>
    <w:p w14:paraId="37B190C9" w14:textId="77777777" w:rsidR="00E1165E" w:rsidRDefault="00E1165E">
      <w:pPr>
        <w:pStyle w:val="BodyText"/>
        <w:rPr>
          <w:ins w:id="46" w:author="Samuel Abbott" w:date="2019-11-05T11:19:00Z"/>
        </w:rPr>
      </w:pPr>
    </w:p>
    <w:p w14:paraId="320C4FAE" w14:textId="77777777" w:rsidR="00E1165E" w:rsidRDefault="00E1165E">
      <w:pPr>
        <w:pStyle w:val="BodyText"/>
        <w:rPr>
          <w:ins w:id="47" w:author="Samuel Abbott" w:date="2019-11-05T11:19:00Z"/>
        </w:rPr>
      </w:pPr>
    </w:p>
    <w:p w14:paraId="1D5985D4" w14:textId="77777777" w:rsidR="000F3F75" w:rsidRDefault="002E133C">
      <w:pPr>
        <w:pStyle w:val="TableCaption"/>
      </w:pPr>
      <w:r>
        <w:lastRenderedPageBreak/>
        <w:t>Table 1: Summary of relevance and eligibility criteria for each cohort</w:t>
      </w:r>
      <w:ins w:id="48" w:author="Samuel Abbott" w:date="2019-11-05T11:19:00Z">
        <w:r>
          <w:t>, England, 2000-2010</w:t>
        </w:r>
      </w:ins>
      <w:r w:rsidR="009C4AAB">
        <w:t>.</w:t>
      </w:r>
    </w:p>
    <w:tbl>
      <w:tblPr>
        <w:tblStyle w:val="PlainTable21"/>
        <w:tblW w:w="5000" w:type="pct"/>
        <w:tblLook w:val="0660" w:firstRow="1" w:lastRow="1" w:firstColumn="0" w:lastColumn="0" w:noHBand="1" w:noVBand="1"/>
        <w:tblPrChange w:id="49" w:author="Samuel Abbott" w:date="2019-11-05T11:19:00Z">
          <w:tblPr>
            <w:tblStyle w:val="PlainTable21"/>
            <w:tblW w:w="5000" w:type="pct"/>
            <w:tblLook w:val="0660" w:firstRow="1" w:lastRow="1" w:firstColumn="0" w:lastColumn="0" w:noHBand="1" w:noVBand="1"/>
          </w:tblPr>
        </w:tblPrChange>
      </w:tblPr>
      <w:tblGrid>
        <w:gridCol w:w="2316"/>
        <w:gridCol w:w="1378"/>
        <w:gridCol w:w="1443"/>
        <w:gridCol w:w="1631"/>
        <w:gridCol w:w="1306"/>
        <w:gridCol w:w="1286"/>
        <w:tblGridChange w:id="50">
          <w:tblGrid>
            <w:gridCol w:w="1798"/>
            <w:gridCol w:w="1888"/>
            <w:gridCol w:w="2077"/>
            <w:gridCol w:w="1096"/>
            <w:gridCol w:w="1220"/>
            <w:gridCol w:w="1281"/>
          </w:tblGrid>
        </w:tblGridChange>
      </w:tblGrid>
      <w:tr w:rsidR="00E1165E" w14:paraId="5B9EF0D5" w14:textId="77777777" w:rsidTr="00E1165E">
        <w:trPr>
          <w:cnfStyle w:val="100000000000" w:firstRow="1" w:lastRow="0" w:firstColumn="0" w:lastColumn="0" w:oddVBand="0" w:evenVBand="0" w:oddHBand="0" w:evenHBand="0" w:firstRowFirstColumn="0" w:firstRowLastColumn="0" w:lastRowFirstColumn="0" w:lastRowLastColumn="0"/>
        </w:trPr>
        <w:tc>
          <w:tcPr>
            <w:tcW w:w="1241" w:type="pct"/>
            <w:tcPrChange w:id="51" w:author="Samuel Abbott" w:date="2019-11-05T11:19:00Z">
              <w:tcPr>
                <w:tcW w:w="0" w:type="auto"/>
              </w:tcPr>
            </w:tcPrChange>
          </w:tcPr>
          <w:p w14:paraId="0E6FD1A9" w14:textId="77777777" w:rsidR="000F3F75" w:rsidRPr="00E1165E" w:rsidRDefault="002E133C">
            <w:pPr>
              <w:pStyle w:val="Compact"/>
              <w:cnfStyle w:val="100000000000" w:firstRow="1" w:lastRow="0" w:firstColumn="0" w:lastColumn="0" w:oddVBand="0" w:evenVBand="0" w:oddHBand="0" w:evenHBand="0" w:firstRowFirstColumn="0" w:firstRowLastColumn="0" w:lastRowFirstColumn="0" w:lastRowLastColumn="0"/>
              <w:rPr>
                <w:b w:val="0"/>
                <w:bCs w:val="0"/>
              </w:rPr>
            </w:pPr>
            <w:r w:rsidRPr="00E1165E">
              <w:rPr>
                <w:b w:val="0"/>
                <w:bCs w:val="0"/>
              </w:rPr>
              <w:t>Cohort</w:t>
            </w:r>
          </w:p>
        </w:tc>
        <w:tc>
          <w:tcPr>
            <w:tcW w:w="740" w:type="pct"/>
            <w:tcPrChange w:id="52" w:author="Samuel Abbott" w:date="2019-11-05T11:19:00Z">
              <w:tcPr>
                <w:tcW w:w="0" w:type="auto"/>
              </w:tcPr>
            </w:tcPrChange>
          </w:tcPr>
          <w:p w14:paraId="72CB0A59" w14:textId="77777777" w:rsidR="000F3F75" w:rsidRPr="00E1165E" w:rsidRDefault="002E133C">
            <w:pPr>
              <w:pStyle w:val="Compact"/>
              <w:cnfStyle w:val="100000000000" w:firstRow="1" w:lastRow="0" w:firstColumn="0" w:lastColumn="0" w:oddVBand="0" w:evenVBand="0" w:oddHBand="0" w:evenHBand="0" w:firstRowFirstColumn="0" w:firstRowLastColumn="0" w:lastRowFirstColumn="0" w:lastRowLastColumn="0"/>
              <w:rPr>
                <w:b w:val="0"/>
                <w:bCs w:val="0"/>
              </w:rPr>
            </w:pPr>
            <w:r w:rsidRPr="00E1165E">
              <w:rPr>
                <w:b w:val="0"/>
                <w:bCs w:val="0"/>
              </w:rPr>
              <w:t>Vaccination programme</w:t>
            </w:r>
          </w:p>
        </w:tc>
        <w:tc>
          <w:tcPr>
            <w:tcW w:w="753" w:type="pct"/>
            <w:tcPrChange w:id="53" w:author="Samuel Abbott" w:date="2019-11-05T11:19:00Z">
              <w:tcPr>
                <w:tcW w:w="0" w:type="auto"/>
              </w:tcPr>
            </w:tcPrChange>
          </w:tcPr>
          <w:p w14:paraId="7258DCE2" w14:textId="77777777" w:rsidR="000F3F75" w:rsidRPr="00E1165E" w:rsidRDefault="002E133C">
            <w:pPr>
              <w:pStyle w:val="Compact"/>
              <w:cnfStyle w:val="100000000000" w:firstRow="1" w:lastRow="0" w:firstColumn="0" w:lastColumn="0" w:oddVBand="0" w:evenVBand="0" w:oddHBand="0" w:evenHBand="0" w:firstRowFirstColumn="0" w:firstRowLastColumn="0" w:lastRowFirstColumn="0" w:lastRowLastColumn="0"/>
              <w:rPr>
                <w:b w:val="0"/>
                <w:bCs w:val="0"/>
              </w:rPr>
            </w:pPr>
            <w:r w:rsidRPr="00E1165E">
              <w:rPr>
                <w:b w:val="0"/>
                <w:bCs w:val="0"/>
              </w:rPr>
              <w:t>Eligible for the programme*</w:t>
            </w:r>
          </w:p>
        </w:tc>
        <w:tc>
          <w:tcPr>
            <w:tcW w:w="875" w:type="pct"/>
            <w:tcPrChange w:id="54" w:author="Samuel Abbott" w:date="2019-11-05T11:19:00Z">
              <w:tcPr>
                <w:tcW w:w="0" w:type="auto"/>
              </w:tcPr>
            </w:tcPrChange>
          </w:tcPr>
          <w:p w14:paraId="561EC150" w14:textId="77777777" w:rsidR="000F3F75" w:rsidRPr="00E1165E" w:rsidRDefault="002E133C">
            <w:pPr>
              <w:pStyle w:val="Compact"/>
              <w:cnfStyle w:val="100000000000" w:firstRow="1" w:lastRow="0" w:firstColumn="0" w:lastColumn="0" w:oddVBand="0" w:evenVBand="0" w:oddHBand="0" w:evenHBand="0" w:firstRowFirstColumn="0" w:firstRowLastColumn="0" w:lastRowFirstColumn="0" w:lastRowLastColumn="0"/>
              <w:rPr>
                <w:b w:val="0"/>
                <w:bCs w:val="0"/>
              </w:rPr>
            </w:pPr>
            <w:r w:rsidRPr="00E1165E">
              <w:rPr>
                <w:b w:val="0"/>
                <w:bCs w:val="0"/>
              </w:rPr>
              <w:t>Birth status</w:t>
            </w:r>
          </w:p>
        </w:tc>
        <w:tc>
          <w:tcPr>
            <w:tcW w:w="701" w:type="pct"/>
            <w:tcPrChange w:id="55" w:author="Samuel Abbott" w:date="2019-11-05T11:19:00Z">
              <w:tcPr>
                <w:tcW w:w="0" w:type="auto"/>
              </w:tcPr>
            </w:tcPrChange>
          </w:tcPr>
          <w:p w14:paraId="74EAF399" w14:textId="77777777" w:rsidR="000F3F75" w:rsidRPr="00E1165E" w:rsidRDefault="002E133C">
            <w:pPr>
              <w:pStyle w:val="Compact"/>
              <w:jc w:val="right"/>
              <w:cnfStyle w:val="100000000000" w:firstRow="1" w:lastRow="0" w:firstColumn="0" w:lastColumn="0" w:oddVBand="0" w:evenVBand="0" w:oddHBand="0" w:evenHBand="0" w:firstRowFirstColumn="0" w:firstRowLastColumn="0" w:lastRowFirstColumn="0" w:lastRowLastColumn="0"/>
              <w:rPr>
                <w:b w:val="0"/>
                <w:bCs w:val="0"/>
              </w:rPr>
            </w:pPr>
            <w:r w:rsidRPr="00E1165E">
              <w:rPr>
                <w:b w:val="0"/>
                <w:bCs w:val="0"/>
              </w:rPr>
              <w:t>Age at study entry</w:t>
            </w:r>
          </w:p>
        </w:tc>
        <w:tc>
          <w:tcPr>
            <w:tcW w:w="0" w:type="auto"/>
            <w:tcPrChange w:id="56" w:author="Samuel Abbott" w:date="2019-11-05T11:19:00Z">
              <w:tcPr>
                <w:tcW w:w="0" w:type="auto"/>
              </w:tcPr>
            </w:tcPrChange>
          </w:tcPr>
          <w:p w14:paraId="7490371B" w14:textId="77777777" w:rsidR="000F3F75" w:rsidRPr="00E1165E" w:rsidRDefault="002E133C">
            <w:pPr>
              <w:pStyle w:val="Compact"/>
              <w:jc w:val="right"/>
              <w:cnfStyle w:val="100000000000" w:firstRow="1" w:lastRow="0" w:firstColumn="0" w:lastColumn="0" w:oddVBand="0" w:evenVBand="0" w:oddHBand="0" w:evenHBand="0" w:firstRowFirstColumn="0" w:firstRowLastColumn="0" w:lastRowFirstColumn="0" w:lastRowLastColumn="0"/>
              <w:rPr>
                <w:b w:val="0"/>
                <w:bCs w:val="0"/>
              </w:rPr>
            </w:pPr>
            <w:r w:rsidRPr="00E1165E">
              <w:rPr>
                <w:b w:val="0"/>
                <w:bCs w:val="0"/>
              </w:rPr>
              <w:t>Year of study entry</w:t>
            </w:r>
          </w:p>
        </w:tc>
      </w:tr>
      <w:tr w:rsidR="00E1165E" w14:paraId="2F2E3B40" w14:textId="77777777" w:rsidTr="00E1165E">
        <w:tc>
          <w:tcPr>
            <w:tcW w:w="1241" w:type="pct"/>
            <w:tcPrChange w:id="57" w:author="Samuel Abbott" w:date="2019-11-05T11:19:00Z">
              <w:tcPr>
                <w:tcW w:w="0" w:type="auto"/>
              </w:tcPr>
            </w:tcPrChange>
          </w:tcPr>
          <w:p w14:paraId="7B89F61D" w14:textId="77777777" w:rsidR="000F3F75" w:rsidRDefault="002E133C">
            <w:pPr>
              <w:pStyle w:val="Compact"/>
            </w:pPr>
            <w:r>
              <w:t>Cohort 1</w:t>
            </w:r>
          </w:p>
        </w:tc>
        <w:tc>
          <w:tcPr>
            <w:tcW w:w="740" w:type="pct"/>
            <w:tcPrChange w:id="58" w:author="Samuel Abbott" w:date="2019-11-05T11:19:00Z">
              <w:tcPr>
                <w:tcW w:w="0" w:type="auto"/>
              </w:tcPr>
            </w:tcPrChange>
          </w:tcPr>
          <w:p w14:paraId="76B3B576" w14:textId="77777777" w:rsidR="000F3F75" w:rsidRDefault="002E133C">
            <w:pPr>
              <w:pStyle w:val="Compact"/>
            </w:pPr>
            <w:r>
              <w:t>Universal</w:t>
            </w:r>
          </w:p>
        </w:tc>
        <w:tc>
          <w:tcPr>
            <w:tcW w:w="753" w:type="pct"/>
            <w:tcPrChange w:id="59" w:author="Samuel Abbott" w:date="2019-11-05T11:19:00Z">
              <w:tcPr>
                <w:tcW w:w="0" w:type="auto"/>
              </w:tcPr>
            </w:tcPrChange>
          </w:tcPr>
          <w:p w14:paraId="674564AE" w14:textId="77777777" w:rsidR="000F3F75" w:rsidRDefault="002E133C">
            <w:pPr>
              <w:pStyle w:val="Compact"/>
            </w:pPr>
            <w:r>
              <w:t>Yes</w:t>
            </w:r>
          </w:p>
        </w:tc>
        <w:tc>
          <w:tcPr>
            <w:tcW w:w="875" w:type="pct"/>
            <w:tcPrChange w:id="60" w:author="Samuel Abbott" w:date="2019-11-05T11:19:00Z">
              <w:tcPr>
                <w:tcW w:w="0" w:type="auto"/>
              </w:tcPr>
            </w:tcPrChange>
          </w:tcPr>
          <w:p w14:paraId="6C3447F1" w14:textId="77777777" w:rsidR="000F3F75" w:rsidRDefault="002E133C">
            <w:pPr>
              <w:pStyle w:val="Compact"/>
            </w:pPr>
            <w:r>
              <w:t>UK born</w:t>
            </w:r>
          </w:p>
        </w:tc>
        <w:tc>
          <w:tcPr>
            <w:tcW w:w="701" w:type="pct"/>
            <w:tcPrChange w:id="61" w:author="Samuel Abbott" w:date="2019-11-05T11:19:00Z">
              <w:tcPr>
                <w:tcW w:w="0" w:type="auto"/>
              </w:tcPr>
            </w:tcPrChange>
          </w:tcPr>
          <w:p w14:paraId="2CB8D57F" w14:textId="77777777" w:rsidR="000F3F75" w:rsidRDefault="002E133C">
            <w:pPr>
              <w:pStyle w:val="Compact"/>
              <w:jc w:val="right"/>
            </w:pPr>
            <w:r>
              <w:t>14</w:t>
            </w:r>
          </w:p>
        </w:tc>
        <w:tc>
          <w:tcPr>
            <w:tcW w:w="0" w:type="auto"/>
            <w:tcPrChange w:id="62" w:author="Samuel Abbott" w:date="2019-11-05T11:19:00Z">
              <w:tcPr>
                <w:tcW w:w="0" w:type="auto"/>
              </w:tcPr>
            </w:tcPrChange>
          </w:tcPr>
          <w:p w14:paraId="49E3472C" w14:textId="77777777" w:rsidR="000F3F75" w:rsidRDefault="002E133C">
            <w:pPr>
              <w:pStyle w:val="Compact"/>
              <w:jc w:val="right"/>
            </w:pPr>
            <w:r>
              <w:t>2000-2004</w:t>
            </w:r>
          </w:p>
        </w:tc>
      </w:tr>
      <w:tr w:rsidR="00E1165E" w14:paraId="0D0376FF" w14:textId="77777777" w:rsidTr="00E1165E">
        <w:tc>
          <w:tcPr>
            <w:tcW w:w="1241" w:type="pct"/>
            <w:tcPrChange w:id="63" w:author="Samuel Abbott" w:date="2019-11-05T11:19:00Z">
              <w:tcPr>
                <w:tcW w:w="0" w:type="auto"/>
              </w:tcPr>
            </w:tcPrChange>
          </w:tcPr>
          <w:p w14:paraId="1BA3DF0B" w14:textId="77777777" w:rsidR="000F3F75" w:rsidRDefault="002E133C">
            <w:pPr>
              <w:pStyle w:val="Compact"/>
            </w:pPr>
            <w:r>
              <w:t>Comparison cohort 1</w:t>
            </w:r>
          </w:p>
        </w:tc>
        <w:tc>
          <w:tcPr>
            <w:tcW w:w="740" w:type="pct"/>
            <w:tcPrChange w:id="64" w:author="Samuel Abbott" w:date="2019-11-05T11:19:00Z">
              <w:tcPr>
                <w:tcW w:w="0" w:type="auto"/>
              </w:tcPr>
            </w:tcPrChange>
          </w:tcPr>
          <w:p w14:paraId="78B065D6" w14:textId="77777777" w:rsidR="000F3F75" w:rsidRDefault="002E133C">
            <w:pPr>
              <w:pStyle w:val="Compact"/>
            </w:pPr>
            <w:r>
              <w:t>Universal</w:t>
            </w:r>
          </w:p>
        </w:tc>
        <w:tc>
          <w:tcPr>
            <w:tcW w:w="753" w:type="pct"/>
            <w:tcPrChange w:id="65" w:author="Samuel Abbott" w:date="2019-11-05T11:19:00Z">
              <w:tcPr>
                <w:tcW w:w="0" w:type="auto"/>
              </w:tcPr>
            </w:tcPrChange>
          </w:tcPr>
          <w:p w14:paraId="223FAF77" w14:textId="77777777" w:rsidR="000F3F75" w:rsidRDefault="002E133C">
            <w:pPr>
              <w:pStyle w:val="Compact"/>
            </w:pPr>
            <w:r>
              <w:t>No</w:t>
            </w:r>
          </w:p>
        </w:tc>
        <w:tc>
          <w:tcPr>
            <w:tcW w:w="875" w:type="pct"/>
            <w:tcPrChange w:id="66" w:author="Samuel Abbott" w:date="2019-11-05T11:19:00Z">
              <w:tcPr>
                <w:tcW w:w="0" w:type="auto"/>
              </w:tcPr>
            </w:tcPrChange>
          </w:tcPr>
          <w:p w14:paraId="003B314A" w14:textId="77777777" w:rsidR="000F3F75" w:rsidRDefault="002E133C">
            <w:pPr>
              <w:pStyle w:val="Compact"/>
            </w:pPr>
            <w:r>
              <w:t>UK born</w:t>
            </w:r>
          </w:p>
        </w:tc>
        <w:tc>
          <w:tcPr>
            <w:tcW w:w="701" w:type="pct"/>
            <w:tcPrChange w:id="67" w:author="Samuel Abbott" w:date="2019-11-05T11:19:00Z">
              <w:tcPr>
                <w:tcW w:w="0" w:type="auto"/>
              </w:tcPr>
            </w:tcPrChange>
          </w:tcPr>
          <w:p w14:paraId="79DE9B2D" w14:textId="77777777" w:rsidR="000F3F75" w:rsidRDefault="002E133C">
            <w:pPr>
              <w:pStyle w:val="Compact"/>
              <w:jc w:val="right"/>
            </w:pPr>
            <w:r>
              <w:t>14</w:t>
            </w:r>
          </w:p>
        </w:tc>
        <w:tc>
          <w:tcPr>
            <w:tcW w:w="0" w:type="auto"/>
            <w:tcPrChange w:id="68" w:author="Samuel Abbott" w:date="2019-11-05T11:19:00Z">
              <w:tcPr>
                <w:tcW w:w="0" w:type="auto"/>
              </w:tcPr>
            </w:tcPrChange>
          </w:tcPr>
          <w:p w14:paraId="6BF40F7F" w14:textId="77777777" w:rsidR="000F3F75" w:rsidRDefault="002E133C">
            <w:pPr>
              <w:pStyle w:val="Compact"/>
              <w:jc w:val="right"/>
            </w:pPr>
            <w:r>
              <w:t>2005-2010</w:t>
            </w:r>
          </w:p>
        </w:tc>
      </w:tr>
      <w:tr w:rsidR="00E1165E" w14:paraId="1250B729" w14:textId="77777777" w:rsidTr="00E1165E">
        <w:tc>
          <w:tcPr>
            <w:tcW w:w="1241" w:type="pct"/>
            <w:tcPrChange w:id="69" w:author="Samuel Abbott" w:date="2019-11-05T11:19:00Z">
              <w:tcPr>
                <w:tcW w:w="0" w:type="auto"/>
              </w:tcPr>
            </w:tcPrChange>
          </w:tcPr>
          <w:p w14:paraId="58F8D1DA" w14:textId="77777777" w:rsidR="000F3F75" w:rsidRDefault="002E133C">
            <w:pPr>
              <w:pStyle w:val="Compact"/>
            </w:pPr>
            <w:r>
              <w:t>Cohort 1</w:t>
            </w:r>
          </w:p>
        </w:tc>
        <w:tc>
          <w:tcPr>
            <w:tcW w:w="740" w:type="pct"/>
            <w:tcPrChange w:id="70" w:author="Samuel Abbott" w:date="2019-11-05T11:19:00Z">
              <w:tcPr>
                <w:tcW w:w="0" w:type="auto"/>
              </w:tcPr>
            </w:tcPrChange>
          </w:tcPr>
          <w:p w14:paraId="5C978165" w14:textId="77777777" w:rsidR="000F3F75" w:rsidRDefault="002E133C">
            <w:pPr>
              <w:pStyle w:val="Compact"/>
            </w:pPr>
            <w:r>
              <w:t>Universal</w:t>
            </w:r>
          </w:p>
        </w:tc>
        <w:tc>
          <w:tcPr>
            <w:tcW w:w="753" w:type="pct"/>
            <w:tcPrChange w:id="71" w:author="Samuel Abbott" w:date="2019-11-05T11:19:00Z">
              <w:tcPr>
                <w:tcW w:w="0" w:type="auto"/>
              </w:tcPr>
            </w:tcPrChange>
          </w:tcPr>
          <w:p w14:paraId="3B4BDA6E" w14:textId="77777777" w:rsidR="000F3F75" w:rsidRDefault="002E133C">
            <w:pPr>
              <w:pStyle w:val="Compact"/>
            </w:pPr>
            <w:r>
              <w:t>Yes</w:t>
            </w:r>
          </w:p>
        </w:tc>
        <w:tc>
          <w:tcPr>
            <w:tcW w:w="875" w:type="pct"/>
            <w:tcPrChange w:id="72" w:author="Samuel Abbott" w:date="2019-11-05T11:19:00Z">
              <w:tcPr>
                <w:tcW w:w="0" w:type="auto"/>
              </w:tcPr>
            </w:tcPrChange>
          </w:tcPr>
          <w:p w14:paraId="68078686" w14:textId="77777777" w:rsidR="000F3F75" w:rsidRDefault="002E133C">
            <w:pPr>
              <w:pStyle w:val="Compact"/>
            </w:pPr>
            <w:r>
              <w:t>Non-UK born</w:t>
            </w:r>
          </w:p>
        </w:tc>
        <w:tc>
          <w:tcPr>
            <w:tcW w:w="701" w:type="pct"/>
            <w:tcPrChange w:id="73" w:author="Samuel Abbott" w:date="2019-11-05T11:19:00Z">
              <w:tcPr>
                <w:tcW w:w="0" w:type="auto"/>
              </w:tcPr>
            </w:tcPrChange>
          </w:tcPr>
          <w:p w14:paraId="03C0B759" w14:textId="77777777" w:rsidR="000F3F75" w:rsidRDefault="002E133C">
            <w:pPr>
              <w:pStyle w:val="Compact"/>
              <w:jc w:val="right"/>
            </w:pPr>
            <w:r>
              <w:t>14</w:t>
            </w:r>
          </w:p>
        </w:tc>
        <w:tc>
          <w:tcPr>
            <w:tcW w:w="0" w:type="auto"/>
            <w:tcPrChange w:id="74" w:author="Samuel Abbott" w:date="2019-11-05T11:19:00Z">
              <w:tcPr>
                <w:tcW w:w="0" w:type="auto"/>
              </w:tcPr>
            </w:tcPrChange>
          </w:tcPr>
          <w:p w14:paraId="13467DB1" w14:textId="77777777" w:rsidR="000F3F75" w:rsidRDefault="002E133C">
            <w:pPr>
              <w:pStyle w:val="Compact"/>
              <w:jc w:val="right"/>
            </w:pPr>
            <w:r>
              <w:t>2000-2004</w:t>
            </w:r>
          </w:p>
        </w:tc>
      </w:tr>
      <w:tr w:rsidR="00E1165E" w14:paraId="3FF66B8E" w14:textId="77777777" w:rsidTr="00E1165E">
        <w:tc>
          <w:tcPr>
            <w:tcW w:w="1241" w:type="pct"/>
            <w:tcPrChange w:id="75" w:author="Samuel Abbott" w:date="2019-11-05T11:19:00Z">
              <w:tcPr>
                <w:tcW w:w="0" w:type="auto"/>
              </w:tcPr>
            </w:tcPrChange>
          </w:tcPr>
          <w:p w14:paraId="3D8F5ACA" w14:textId="77777777" w:rsidR="000F3F75" w:rsidRDefault="002E133C">
            <w:pPr>
              <w:pStyle w:val="Compact"/>
            </w:pPr>
            <w:r>
              <w:t>Comparison cohort 1</w:t>
            </w:r>
          </w:p>
        </w:tc>
        <w:tc>
          <w:tcPr>
            <w:tcW w:w="740" w:type="pct"/>
            <w:tcPrChange w:id="76" w:author="Samuel Abbott" w:date="2019-11-05T11:19:00Z">
              <w:tcPr>
                <w:tcW w:w="0" w:type="auto"/>
              </w:tcPr>
            </w:tcPrChange>
          </w:tcPr>
          <w:p w14:paraId="3F9AC861" w14:textId="77777777" w:rsidR="000F3F75" w:rsidRDefault="002E133C">
            <w:pPr>
              <w:pStyle w:val="Compact"/>
            </w:pPr>
            <w:r>
              <w:t>Universal</w:t>
            </w:r>
          </w:p>
        </w:tc>
        <w:tc>
          <w:tcPr>
            <w:tcW w:w="753" w:type="pct"/>
            <w:tcPrChange w:id="77" w:author="Samuel Abbott" w:date="2019-11-05T11:19:00Z">
              <w:tcPr>
                <w:tcW w:w="0" w:type="auto"/>
              </w:tcPr>
            </w:tcPrChange>
          </w:tcPr>
          <w:p w14:paraId="300618A4" w14:textId="77777777" w:rsidR="000F3F75" w:rsidRDefault="002E133C">
            <w:pPr>
              <w:pStyle w:val="Compact"/>
            </w:pPr>
            <w:r>
              <w:t>No</w:t>
            </w:r>
          </w:p>
        </w:tc>
        <w:tc>
          <w:tcPr>
            <w:tcW w:w="875" w:type="pct"/>
            <w:tcPrChange w:id="78" w:author="Samuel Abbott" w:date="2019-11-05T11:19:00Z">
              <w:tcPr>
                <w:tcW w:w="0" w:type="auto"/>
              </w:tcPr>
            </w:tcPrChange>
          </w:tcPr>
          <w:p w14:paraId="74EC1887" w14:textId="77777777" w:rsidR="000F3F75" w:rsidRDefault="002E133C">
            <w:pPr>
              <w:pStyle w:val="Compact"/>
            </w:pPr>
            <w:r>
              <w:t>Non-UK born</w:t>
            </w:r>
          </w:p>
        </w:tc>
        <w:tc>
          <w:tcPr>
            <w:tcW w:w="701" w:type="pct"/>
            <w:tcPrChange w:id="79" w:author="Samuel Abbott" w:date="2019-11-05T11:19:00Z">
              <w:tcPr>
                <w:tcW w:w="0" w:type="auto"/>
              </w:tcPr>
            </w:tcPrChange>
          </w:tcPr>
          <w:p w14:paraId="2075E1CA" w14:textId="77777777" w:rsidR="000F3F75" w:rsidRDefault="002E133C">
            <w:pPr>
              <w:pStyle w:val="Compact"/>
              <w:jc w:val="right"/>
            </w:pPr>
            <w:r>
              <w:t>14</w:t>
            </w:r>
          </w:p>
        </w:tc>
        <w:tc>
          <w:tcPr>
            <w:tcW w:w="0" w:type="auto"/>
            <w:tcPrChange w:id="80" w:author="Samuel Abbott" w:date="2019-11-05T11:19:00Z">
              <w:tcPr>
                <w:tcW w:w="0" w:type="auto"/>
              </w:tcPr>
            </w:tcPrChange>
          </w:tcPr>
          <w:p w14:paraId="6563C7D7" w14:textId="77777777" w:rsidR="000F3F75" w:rsidRDefault="002E133C">
            <w:pPr>
              <w:pStyle w:val="Compact"/>
              <w:jc w:val="right"/>
            </w:pPr>
            <w:r>
              <w:t>2005-2010</w:t>
            </w:r>
          </w:p>
        </w:tc>
      </w:tr>
      <w:tr w:rsidR="00E1165E" w14:paraId="386C4E82" w14:textId="77777777" w:rsidTr="00E1165E">
        <w:tc>
          <w:tcPr>
            <w:tcW w:w="1241" w:type="pct"/>
            <w:tcPrChange w:id="81" w:author="Samuel Abbott" w:date="2019-11-05T11:19:00Z">
              <w:tcPr>
                <w:tcW w:w="0" w:type="auto"/>
              </w:tcPr>
            </w:tcPrChange>
          </w:tcPr>
          <w:p w14:paraId="6B89085D" w14:textId="77777777" w:rsidR="000F3F75" w:rsidRDefault="002E133C">
            <w:pPr>
              <w:pStyle w:val="Compact"/>
            </w:pPr>
            <w:r>
              <w:t>Comparison cohort 2</w:t>
            </w:r>
          </w:p>
        </w:tc>
        <w:tc>
          <w:tcPr>
            <w:tcW w:w="740" w:type="pct"/>
            <w:tcPrChange w:id="82" w:author="Samuel Abbott" w:date="2019-11-05T11:19:00Z">
              <w:tcPr>
                <w:tcW w:w="0" w:type="auto"/>
              </w:tcPr>
            </w:tcPrChange>
          </w:tcPr>
          <w:p w14:paraId="0312D991" w14:textId="77777777" w:rsidR="000F3F75" w:rsidRDefault="002E133C">
            <w:pPr>
              <w:pStyle w:val="Compact"/>
            </w:pPr>
            <w:r>
              <w:t>Targeted</w:t>
            </w:r>
          </w:p>
        </w:tc>
        <w:tc>
          <w:tcPr>
            <w:tcW w:w="753" w:type="pct"/>
            <w:tcPrChange w:id="83" w:author="Samuel Abbott" w:date="2019-11-05T11:19:00Z">
              <w:tcPr>
                <w:tcW w:w="0" w:type="auto"/>
              </w:tcPr>
            </w:tcPrChange>
          </w:tcPr>
          <w:p w14:paraId="053133DF" w14:textId="77777777" w:rsidR="000F3F75" w:rsidRDefault="002E133C">
            <w:pPr>
              <w:pStyle w:val="Compact"/>
            </w:pPr>
            <w:r>
              <w:t>No</w:t>
            </w:r>
          </w:p>
        </w:tc>
        <w:tc>
          <w:tcPr>
            <w:tcW w:w="875" w:type="pct"/>
            <w:tcPrChange w:id="84" w:author="Samuel Abbott" w:date="2019-11-05T11:19:00Z">
              <w:tcPr>
                <w:tcW w:w="0" w:type="auto"/>
              </w:tcPr>
            </w:tcPrChange>
          </w:tcPr>
          <w:p w14:paraId="4B9F9B39" w14:textId="77777777" w:rsidR="000F3F75" w:rsidRDefault="002E133C">
            <w:pPr>
              <w:pStyle w:val="Compact"/>
            </w:pPr>
            <w:r>
              <w:t>UK born</w:t>
            </w:r>
          </w:p>
        </w:tc>
        <w:tc>
          <w:tcPr>
            <w:tcW w:w="701" w:type="pct"/>
            <w:tcPrChange w:id="85" w:author="Samuel Abbott" w:date="2019-11-05T11:19:00Z">
              <w:tcPr>
                <w:tcW w:w="0" w:type="auto"/>
              </w:tcPr>
            </w:tcPrChange>
          </w:tcPr>
          <w:p w14:paraId="4512C6CB" w14:textId="77777777" w:rsidR="000F3F75" w:rsidRDefault="002E133C">
            <w:pPr>
              <w:pStyle w:val="Compact"/>
              <w:jc w:val="right"/>
            </w:pPr>
            <w:r>
              <w:t>Birth</w:t>
            </w:r>
          </w:p>
        </w:tc>
        <w:tc>
          <w:tcPr>
            <w:tcW w:w="0" w:type="auto"/>
            <w:tcPrChange w:id="86" w:author="Samuel Abbott" w:date="2019-11-05T11:19:00Z">
              <w:tcPr>
                <w:tcW w:w="0" w:type="auto"/>
              </w:tcPr>
            </w:tcPrChange>
          </w:tcPr>
          <w:p w14:paraId="7C613647" w14:textId="77777777" w:rsidR="000F3F75" w:rsidRDefault="002E133C">
            <w:pPr>
              <w:pStyle w:val="Compact"/>
              <w:jc w:val="right"/>
            </w:pPr>
            <w:r>
              <w:t>2000-2004</w:t>
            </w:r>
          </w:p>
        </w:tc>
      </w:tr>
      <w:tr w:rsidR="00E1165E" w14:paraId="271296F1" w14:textId="77777777" w:rsidTr="00E1165E">
        <w:tc>
          <w:tcPr>
            <w:tcW w:w="1241" w:type="pct"/>
            <w:tcPrChange w:id="87" w:author="Samuel Abbott" w:date="2019-11-05T11:19:00Z">
              <w:tcPr>
                <w:tcW w:w="0" w:type="auto"/>
              </w:tcPr>
            </w:tcPrChange>
          </w:tcPr>
          <w:p w14:paraId="2E0CAFDD" w14:textId="77777777" w:rsidR="000F3F75" w:rsidRDefault="002E133C">
            <w:pPr>
              <w:pStyle w:val="Compact"/>
            </w:pPr>
            <w:r>
              <w:t>Cohort 2</w:t>
            </w:r>
          </w:p>
        </w:tc>
        <w:tc>
          <w:tcPr>
            <w:tcW w:w="740" w:type="pct"/>
            <w:tcPrChange w:id="88" w:author="Samuel Abbott" w:date="2019-11-05T11:19:00Z">
              <w:tcPr>
                <w:tcW w:w="0" w:type="auto"/>
              </w:tcPr>
            </w:tcPrChange>
          </w:tcPr>
          <w:p w14:paraId="37C37492" w14:textId="77777777" w:rsidR="000F3F75" w:rsidRDefault="002E133C">
            <w:pPr>
              <w:pStyle w:val="Compact"/>
            </w:pPr>
            <w:r>
              <w:t>Targeted</w:t>
            </w:r>
          </w:p>
        </w:tc>
        <w:tc>
          <w:tcPr>
            <w:tcW w:w="753" w:type="pct"/>
            <w:tcPrChange w:id="89" w:author="Samuel Abbott" w:date="2019-11-05T11:19:00Z">
              <w:tcPr>
                <w:tcW w:w="0" w:type="auto"/>
              </w:tcPr>
            </w:tcPrChange>
          </w:tcPr>
          <w:p w14:paraId="605BE339" w14:textId="77777777" w:rsidR="000F3F75" w:rsidRDefault="002E133C">
            <w:pPr>
              <w:pStyle w:val="Compact"/>
            </w:pPr>
            <w:r>
              <w:t>Yes</w:t>
            </w:r>
          </w:p>
        </w:tc>
        <w:tc>
          <w:tcPr>
            <w:tcW w:w="875" w:type="pct"/>
            <w:tcPrChange w:id="90" w:author="Samuel Abbott" w:date="2019-11-05T11:19:00Z">
              <w:tcPr>
                <w:tcW w:w="0" w:type="auto"/>
              </w:tcPr>
            </w:tcPrChange>
          </w:tcPr>
          <w:p w14:paraId="4028E7E9" w14:textId="77777777" w:rsidR="000F3F75" w:rsidRDefault="002E133C">
            <w:pPr>
              <w:pStyle w:val="Compact"/>
            </w:pPr>
            <w:r>
              <w:t>UK born</w:t>
            </w:r>
          </w:p>
        </w:tc>
        <w:tc>
          <w:tcPr>
            <w:tcW w:w="701" w:type="pct"/>
            <w:tcPrChange w:id="91" w:author="Samuel Abbott" w:date="2019-11-05T11:19:00Z">
              <w:tcPr>
                <w:tcW w:w="0" w:type="auto"/>
              </w:tcPr>
            </w:tcPrChange>
          </w:tcPr>
          <w:p w14:paraId="7C55A630" w14:textId="77777777" w:rsidR="000F3F75" w:rsidRDefault="002E133C">
            <w:pPr>
              <w:pStyle w:val="Compact"/>
              <w:jc w:val="right"/>
            </w:pPr>
            <w:r>
              <w:t>Birth</w:t>
            </w:r>
          </w:p>
        </w:tc>
        <w:tc>
          <w:tcPr>
            <w:tcW w:w="0" w:type="auto"/>
            <w:tcPrChange w:id="92" w:author="Samuel Abbott" w:date="2019-11-05T11:19:00Z">
              <w:tcPr>
                <w:tcW w:w="0" w:type="auto"/>
              </w:tcPr>
            </w:tcPrChange>
          </w:tcPr>
          <w:p w14:paraId="7CD589C0" w14:textId="77777777" w:rsidR="000F3F75" w:rsidRDefault="002E133C">
            <w:pPr>
              <w:pStyle w:val="Compact"/>
              <w:jc w:val="right"/>
            </w:pPr>
            <w:r>
              <w:t>2005-2010</w:t>
            </w:r>
          </w:p>
        </w:tc>
      </w:tr>
      <w:tr w:rsidR="00E1165E" w14:paraId="3A37B346" w14:textId="77777777" w:rsidTr="00E1165E">
        <w:tc>
          <w:tcPr>
            <w:tcW w:w="1241" w:type="pct"/>
            <w:tcPrChange w:id="93" w:author="Samuel Abbott" w:date="2019-11-05T11:19:00Z">
              <w:tcPr>
                <w:tcW w:w="0" w:type="auto"/>
              </w:tcPr>
            </w:tcPrChange>
          </w:tcPr>
          <w:p w14:paraId="0F356FB3" w14:textId="77777777" w:rsidR="000F3F75" w:rsidRDefault="002E133C">
            <w:pPr>
              <w:pStyle w:val="Compact"/>
            </w:pPr>
            <w:r>
              <w:t>Comparison cohort 2</w:t>
            </w:r>
          </w:p>
        </w:tc>
        <w:tc>
          <w:tcPr>
            <w:tcW w:w="740" w:type="pct"/>
            <w:tcPrChange w:id="94" w:author="Samuel Abbott" w:date="2019-11-05T11:19:00Z">
              <w:tcPr>
                <w:tcW w:w="0" w:type="auto"/>
              </w:tcPr>
            </w:tcPrChange>
          </w:tcPr>
          <w:p w14:paraId="100AD8D5" w14:textId="77777777" w:rsidR="000F3F75" w:rsidRDefault="002E133C">
            <w:pPr>
              <w:pStyle w:val="Compact"/>
            </w:pPr>
            <w:r>
              <w:t>Targeted</w:t>
            </w:r>
          </w:p>
        </w:tc>
        <w:tc>
          <w:tcPr>
            <w:tcW w:w="753" w:type="pct"/>
            <w:tcPrChange w:id="95" w:author="Samuel Abbott" w:date="2019-11-05T11:19:00Z">
              <w:tcPr>
                <w:tcW w:w="0" w:type="auto"/>
              </w:tcPr>
            </w:tcPrChange>
          </w:tcPr>
          <w:p w14:paraId="0B2D1CB4" w14:textId="77777777" w:rsidR="000F3F75" w:rsidRDefault="002E133C">
            <w:pPr>
              <w:pStyle w:val="Compact"/>
            </w:pPr>
            <w:r>
              <w:t>No</w:t>
            </w:r>
          </w:p>
        </w:tc>
        <w:tc>
          <w:tcPr>
            <w:tcW w:w="875" w:type="pct"/>
            <w:tcPrChange w:id="96" w:author="Samuel Abbott" w:date="2019-11-05T11:19:00Z">
              <w:tcPr>
                <w:tcW w:w="0" w:type="auto"/>
              </w:tcPr>
            </w:tcPrChange>
          </w:tcPr>
          <w:p w14:paraId="5CB2D724" w14:textId="77777777" w:rsidR="000F3F75" w:rsidRDefault="002E133C">
            <w:pPr>
              <w:pStyle w:val="Compact"/>
            </w:pPr>
            <w:r>
              <w:t>Non-UK born</w:t>
            </w:r>
          </w:p>
        </w:tc>
        <w:tc>
          <w:tcPr>
            <w:tcW w:w="701" w:type="pct"/>
            <w:tcPrChange w:id="97" w:author="Samuel Abbott" w:date="2019-11-05T11:19:00Z">
              <w:tcPr>
                <w:tcW w:w="0" w:type="auto"/>
              </w:tcPr>
            </w:tcPrChange>
          </w:tcPr>
          <w:p w14:paraId="53F4714B" w14:textId="77777777" w:rsidR="000F3F75" w:rsidRDefault="002E133C">
            <w:pPr>
              <w:pStyle w:val="Compact"/>
              <w:jc w:val="right"/>
            </w:pPr>
            <w:r>
              <w:t>Birth</w:t>
            </w:r>
          </w:p>
        </w:tc>
        <w:tc>
          <w:tcPr>
            <w:tcW w:w="0" w:type="auto"/>
            <w:tcPrChange w:id="98" w:author="Samuel Abbott" w:date="2019-11-05T11:19:00Z">
              <w:tcPr>
                <w:tcW w:w="0" w:type="auto"/>
              </w:tcPr>
            </w:tcPrChange>
          </w:tcPr>
          <w:p w14:paraId="63AB35B1" w14:textId="77777777" w:rsidR="000F3F75" w:rsidRDefault="002E133C">
            <w:pPr>
              <w:pStyle w:val="Compact"/>
              <w:jc w:val="right"/>
            </w:pPr>
            <w:r>
              <w:t>2000-2004</w:t>
            </w:r>
          </w:p>
        </w:tc>
      </w:tr>
      <w:tr w:rsidR="00E1165E" w14:paraId="160BF8C1" w14:textId="77777777" w:rsidTr="00E1165E">
        <w:tc>
          <w:tcPr>
            <w:tcW w:w="1241" w:type="pct"/>
            <w:tcPrChange w:id="99" w:author="Samuel Abbott" w:date="2019-11-05T11:19:00Z">
              <w:tcPr>
                <w:tcW w:w="0" w:type="auto"/>
              </w:tcPr>
            </w:tcPrChange>
          </w:tcPr>
          <w:p w14:paraId="05E55475" w14:textId="77777777" w:rsidR="000F3F75" w:rsidRDefault="002E133C">
            <w:pPr>
              <w:pStyle w:val="Compact"/>
            </w:pPr>
            <w:r>
              <w:t>Cohort 2</w:t>
            </w:r>
          </w:p>
        </w:tc>
        <w:tc>
          <w:tcPr>
            <w:tcW w:w="740" w:type="pct"/>
            <w:tcPrChange w:id="100" w:author="Samuel Abbott" w:date="2019-11-05T11:19:00Z">
              <w:tcPr>
                <w:tcW w:w="0" w:type="auto"/>
              </w:tcPr>
            </w:tcPrChange>
          </w:tcPr>
          <w:p w14:paraId="49E5BFAE" w14:textId="77777777" w:rsidR="000F3F75" w:rsidRDefault="002E133C">
            <w:pPr>
              <w:pStyle w:val="Compact"/>
            </w:pPr>
            <w:r>
              <w:t>Targeted</w:t>
            </w:r>
          </w:p>
        </w:tc>
        <w:tc>
          <w:tcPr>
            <w:tcW w:w="753" w:type="pct"/>
            <w:tcPrChange w:id="101" w:author="Samuel Abbott" w:date="2019-11-05T11:19:00Z">
              <w:tcPr>
                <w:tcW w:w="0" w:type="auto"/>
              </w:tcPr>
            </w:tcPrChange>
          </w:tcPr>
          <w:p w14:paraId="0DF75260" w14:textId="77777777" w:rsidR="000F3F75" w:rsidRDefault="002E133C">
            <w:pPr>
              <w:pStyle w:val="Compact"/>
            </w:pPr>
            <w:r>
              <w:t>Yes</w:t>
            </w:r>
          </w:p>
        </w:tc>
        <w:tc>
          <w:tcPr>
            <w:tcW w:w="875" w:type="pct"/>
            <w:tcPrChange w:id="102" w:author="Samuel Abbott" w:date="2019-11-05T11:19:00Z">
              <w:tcPr>
                <w:tcW w:w="0" w:type="auto"/>
              </w:tcPr>
            </w:tcPrChange>
          </w:tcPr>
          <w:p w14:paraId="641FF062" w14:textId="77777777" w:rsidR="000F3F75" w:rsidRDefault="002E133C">
            <w:pPr>
              <w:pStyle w:val="Compact"/>
            </w:pPr>
            <w:r>
              <w:t>Non-UK born</w:t>
            </w:r>
          </w:p>
        </w:tc>
        <w:tc>
          <w:tcPr>
            <w:tcW w:w="701" w:type="pct"/>
            <w:tcPrChange w:id="103" w:author="Samuel Abbott" w:date="2019-11-05T11:19:00Z">
              <w:tcPr>
                <w:tcW w:w="0" w:type="auto"/>
              </w:tcPr>
            </w:tcPrChange>
          </w:tcPr>
          <w:p w14:paraId="3855D2B1" w14:textId="77777777" w:rsidR="000F3F75" w:rsidRDefault="002E133C">
            <w:pPr>
              <w:pStyle w:val="Compact"/>
              <w:jc w:val="right"/>
            </w:pPr>
            <w:r>
              <w:t>Birth</w:t>
            </w:r>
          </w:p>
        </w:tc>
        <w:tc>
          <w:tcPr>
            <w:tcW w:w="0" w:type="auto"/>
            <w:tcPrChange w:id="104" w:author="Samuel Abbott" w:date="2019-11-05T11:19:00Z">
              <w:tcPr>
                <w:tcW w:w="0" w:type="auto"/>
              </w:tcPr>
            </w:tcPrChange>
          </w:tcPr>
          <w:p w14:paraId="4F80AA24" w14:textId="77777777" w:rsidR="000F3F75" w:rsidRDefault="002E133C">
            <w:pPr>
              <w:pStyle w:val="Compact"/>
              <w:jc w:val="right"/>
            </w:pPr>
            <w:r>
              <w:t>2005-2010</w:t>
            </w:r>
          </w:p>
        </w:tc>
      </w:tr>
      <w:tr w:rsidR="00E1165E" w14:paraId="5448AE4D" w14:textId="77777777" w:rsidTr="002E133C">
        <w:trPr>
          <w:cnfStyle w:val="010000000000" w:firstRow="0" w:lastRow="1" w:firstColumn="0" w:lastColumn="0" w:oddVBand="0" w:evenVBand="0" w:oddHBand="0" w:evenHBand="0" w:firstRowFirstColumn="0" w:firstRowLastColumn="0" w:lastRowFirstColumn="0" w:lastRowLastColumn="0"/>
        </w:trPr>
        <w:tc>
          <w:tcPr>
            <w:tcW w:w="0" w:type="auto"/>
            <w:gridSpan w:val="6"/>
          </w:tcPr>
          <w:p w14:paraId="6452B723" w14:textId="77777777" w:rsidR="00E1165E" w:rsidRPr="00E1165E" w:rsidRDefault="00E1165E">
            <w:pPr>
              <w:pStyle w:val="Compact"/>
              <w:rPr>
                <w:b w:val="0"/>
                <w:bCs w:val="0"/>
              </w:rPr>
            </w:pPr>
            <w:r w:rsidRPr="00E1165E">
              <w:rPr>
                <w:b w:val="0"/>
                <w:bCs w:val="0"/>
              </w:rPr>
              <w:t>* Eligible signifies that the cohort fit the criteria for the programme and entered the study during the time period it was in operation not that the cohort was vaccinated by the programme</w:t>
            </w:r>
            <w:ins w:id="105" w:author="Samuel Abbott" w:date="2019-11-05T11:19:00Z">
              <w:r w:rsidRPr="00E1165E">
                <w:rPr>
                  <w:b w:val="0"/>
                  <w:bCs w:val="0"/>
                </w:rPr>
                <w:t>.</w:t>
              </w:r>
            </w:ins>
          </w:p>
        </w:tc>
      </w:tr>
    </w:tbl>
    <w:p w14:paraId="0353B218" w14:textId="77777777" w:rsidR="000F3F75" w:rsidRDefault="002E133C">
      <w:pPr>
        <w:pStyle w:val="BodyText"/>
      </w:pPr>
      <w:r>
        <w:rPr>
          <w:b/>
        </w:rPr>
        <w:t>Statistical methods</w:t>
      </w:r>
      <w:ins w:id="106" w:author="Samuel Abbott" w:date="2019-11-05T11:19:00Z">
        <w:r>
          <w:rPr>
            <w:b/>
          </w:rPr>
          <w:t xml:space="preserve"> overview</w:t>
        </w:r>
      </w:ins>
    </w:p>
    <w:p w14:paraId="3CE3E855" w14:textId="77777777" w:rsidR="000F3F75" w:rsidRDefault="002E133C">
      <w:pPr>
        <w:pStyle w:val="BodyText"/>
      </w:pPr>
      <w:r>
        <w:t>We estimated incidence rates (with 95% confidence intervals) by year, age and place of birth as (number of cases) divided by (number of individuals of corresponding age). UK birth status was incomplete, with some evidence of a missing not at random mechanism. We imputed the missing data using a gradient boosting method (</w:t>
      </w:r>
      <w:ins w:id="107" w:author="Samuel Abbott" w:date="2019-11-05T11:19:00Z">
        <w:r>
          <w:t xml:space="preserve">GBM; </w:t>
        </w:r>
      </w:ins>
      <w:r>
        <w:t>see supplementary information). We then used descriptive analysis to describe the observed trends in age-specific incidence rates over the study period, comparing incidence rates in the study populations relevant to both vaccination programmes before and after the change in BCG policy.</w:t>
      </w:r>
    </w:p>
    <w:p w14:paraId="0E54E5C4" w14:textId="03EA6F26" w:rsidR="000F3F75" w:rsidRDefault="002E133C">
      <w:pPr>
        <w:pStyle w:val="BodyText"/>
        <w:rPr>
          <w:ins w:id="108" w:author="Samuel Abbott" w:date="2019-11-05T11:19:00Z"/>
        </w:rPr>
      </w:pPr>
      <w:r>
        <w:t xml:space="preserve">We calculated Incidence Rate Ratios (IRRs) </w:t>
      </w:r>
      <w:ins w:id="109" w:author="Samuel Abbott" w:date="2019-11-05T11:19:00Z">
        <w:r>
          <w:t>with 95% credible intervals (</w:t>
        </w:r>
        <w:proofErr w:type="spellStart"/>
        <w:r>
          <w:t>CrIs</w:t>
        </w:r>
        <w:proofErr w:type="spellEnd"/>
        <w:r>
          <w:t xml:space="preserve">) </w:t>
        </w:r>
      </w:ins>
      <w:r>
        <w:t>for the change in incidence rates associated with the change in BCG vaccination policy (modelled as a binary breakpoint at the start of 2005) for both the UK born and non-UK born populations that were relevant to the universal programme, and for the targeted programme using a range of models. We considered the following covariates: age</w:t>
      </w:r>
      <w:del w:id="110" w:author="Samuel Abbott" w:date="2019-11-05T11:19:00Z">
        <w:r w:rsidR="00CB6DE0">
          <w:delText>,(</w:delText>
        </w:r>
      </w:del>
      <w:ins w:id="111" w:author="Samuel Abbott" w:date="2019-11-05T11:19:00Z">
        <w:r>
          <w:t>[</w:t>
        </w:r>
      </w:ins>
      <w:r>
        <w:t>1,7</w:t>
      </w:r>
      <w:del w:id="112" w:author="Samuel Abbott" w:date="2019-11-05T11:19:00Z">
        <w:r w:rsidR="00CB6DE0">
          <w:delText>)</w:delText>
        </w:r>
      </w:del>
      <w:ins w:id="113" w:author="Samuel Abbott" w:date="2019-11-05T11:19:00Z">
        <w:r>
          <w:t>],</w:t>
        </w:r>
      </w:ins>
      <w:r>
        <w:t xml:space="preserve"> incidence rates in both the UK born and non-UK born who were not in the age group of interest</w:t>
      </w:r>
      <w:del w:id="114" w:author="Samuel Abbott" w:date="2019-11-05T11:19:00Z">
        <w:r w:rsidR="00CB6DE0">
          <w:delText>,(</w:delText>
        </w:r>
      </w:del>
      <w:ins w:id="115" w:author="Samuel Abbott" w:date="2019-11-05T11:19:00Z">
        <w:r>
          <w:t>[</w:t>
        </w:r>
      </w:ins>
      <w:r>
        <w:t>1</w:t>
      </w:r>
      <w:del w:id="116" w:author="Samuel Abbott" w:date="2019-11-05T11:19:00Z">
        <w:r w:rsidR="00CB6DE0">
          <w:delText>)</w:delText>
        </w:r>
      </w:del>
      <w:ins w:id="117" w:author="Samuel Abbott" w:date="2019-11-05T11:19:00Z">
        <w:r>
          <w:t>],</w:t>
        </w:r>
      </w:ins>
      <w:r>
        <w:t xml:space="preserve"> and year of study entry (as a random intercept). </w:t>
      </w:r>
      <w:ins w:id="118" w:author="Samuel Abbott" w:date="2019-11-05T11:19:00Z">
        <w:r>
          <w:t>We evaluated a range of models using a statistically rigorous criterion, that accounted for model fit and complexity, for model selection.</w:t>
        </w:r>
      </w:ins>
    </w:p>
    <w:p w14:paraId="69FF555C" w14:textId="77777777" w:rsidR="000F3F75" w:rsidRDefault="002E133C">
      <w:pPr>
        <w:pStyle w:val="BodyText"/>
        <w:rPr>
          <w:ins w:id="119" w:author="Samuel Abbott" w:date="2019-11-05T11:19:00Z"/>
        </w:rPr>
      </w:pPr>
      <w:ins w:id="120" w:author="Samuel Abbott" w:date="2019-11-05T11:19:00Z">
        <w:r>
          <w:rPr>
            <w:b/>
          </w:rPr>
          <w:t>Statistical modelling details</w:t>
        </w:r>
      </w:ins>
    </w:p>
    <w:p w14:paraId="037A9D5E" w14:textId="53B6BB47" w:rsidR="000F3F75" w:rsidRDefault="002E133C">
      <w:pPr>
        <w:pStyle w:val="BodyText"/>
      </w:pPr>
      <w:r>
        <w:t xml:space="preserve">We first investigated a univariable Poisson model, followed by combinations of covariates (supplementary table S1). We also investigated a Negative Binomial model adjusting for the same covariates as in the best fitting Poisson model. The models were estimated with a Bayesian approach using Markov Chain Monte Carlo (MCMC), with default weakly informative priors (see supplementary information). Model fit, penalised by model complexity, was assessed using the leave one out cross validation information criterion </w:t>
      </w:r>
      <w:r>
        <w:lastRenderedPageBreak/>
        <w:t>(LOOIC) and its standard error</w:t>
      </w:r>
      <w:del w:id="121" w:author="Samuel Abbott" w:date="2019-11-05T11:19:00Z">
        <w:r w:rsidR="00CB6DE0">
          <w:delText>.(13)</w:delText>
        </w:r>
      </w:del>
      <w:ins w:id="122" w:author="Samuel Abbott" w:date="2019-11-05T11:19:00Z">
        <w:r>
          <w:t>[12].</w:t>
        </w:r>
      </w:ins>
      <w:r>
        <w:t xml:space="preserve"> Models were ranked by goodness of fit, using their LOOIC, with a smaller LOOIC indicating a better fit to the data after adjusting for the complexity of the model. No formal threshold for a change in the LOOIC was used, with changes in the LOOIC being evaluated in the context of their standard error. The inclusion of the change in policy in the best fitting model was tested by refitting the model excluding the change in policy and estimating the improvment in the LOOIC. Once the best fitting model had been identified we estimated the number of cases prevented, from 2005 until 2015, for each vaccination programme in the study population relevant to that programme (see supplementary information).</w:t>
      </w:r>
    </w:p>
    <w:p w14:paraId="11F3C4B1" w14:textId="77777777" w:rsidR="000F3F75" w:rsidRDefault="002E133C">
      <w:pPr>
        <w:pStyle w:val="BodyText"/>
      </w:pPr>
      <w:r>
        <w:rPr>
          <w:b/>
        </w:rPr>
        <w:t>Implementation</w:t>
      </w:r>
    </w:p>
    <w:p w14:paraId="4FCD6DDA" w14:textId="6F87D1FF" w:rsidR="000F3F75" w:rsidRDefault="002E133C">
      <w:pPr>
        <w:pStyle w:val="BodyText"/>
      </w:pPr>
      <w:r>
        <w:t>R 3.5.</w:t>
      </w:r>
      <w:del w:id="123" w:author="Samuel Abbott" w:date="2019-11-05T11:19:00Z">
        <w:r w:rsidR="00CB6DE0">
          <w:delText>0</w:delText>
        </w:r>
      </w:del>
      <w:ins w:id="124" w:author="Samuel Abbott" w:date="2019-11-05T11:19:00Z">
        <w:r>
          <w:t>2</w:t>
        </w:r>
      </w:ins>
      <w:r>
        <w:t xml:space="preserve"> was used for all analysis</w:t>
      </w:r>
      <w:del w:id="125" w:author="Samuel Abbott" w:date="2019-11-05T11:19:00Z">
        <w:r w:rsidR="00CB6DE0">
          <w:delText>.(14)</w:delText>
        </w:r>
      </w:del>
      <w:ins w:id="126" w:author="Samuel Abbott" w:date="2019-11-05T11:19:00Z">
        <w:r>
          <w:t>[13].</w:t>
        </w:r>
      </w:ins>
      <w:r>
        <w:t xml:space="preserve"> Missing data imputation using a GBM was implemented using the h2o package</w:t>
      </w:r>
      <w:del w:id="127" w:author="Samuel Abbott" w:date="2019-11-05T11:19:00Z">
        <w:r w:rsidR="00CB6DE0">
          <w:delText>.(15)</w:delText>
        </w:r>
      </w:del>
      <w:ins w:id="128" w:author="Samuel Abbott" w:date="2019-11-05T11:19:00Z">
        <w:r>
          <w:t>[14].</w:t>
        </w:r>
      </w:ins>
      <w:r>
        <w:t xml:space="preserve"> Incidence rates, with 95% confidence intervals, were calculated using the </w:t>
      </w:r>
      <w:proofErr w:type="spellStart"/>
      <w:r>
        <w:t>epiR</w:t>
      </w:r>
      <w:proofErr w:type="spellEnd"/>
      <w:r>
        <w:t xml:space="preserve"> package</w:t>
      </w:r>
      <w:del w:id="129" w:author="Samuel Abbott" w:date="2019-11-05T11:19:00Z">
        <w:r w:rsidR="00CB6DE0">
          <w:delText>.(16)</w:delText>
        </w:r>
      </w:del>
      <w:ins w:id="130" w:author="Samuel Abbott" w:date="2019-11-05T11:19:00Z">
        <w:r>
          <w:t>[15].</w:t>
        </w:r>
      </w:ins>
      <w:r>
        <w:t xml:space="preserve"> The brms package</w:t>
      </w:r>
      <w:del w:id="131" w:author="Samuel Abbott" w:date="2019-11-05T11:19:00Z">
        <w:r w:rsidR="00CB6DE0">
          <w:delText>,(17)</w:delText>
        </w:r>
      </w:del>
      <w:ins w:id="132" w:author="Samuel Abbott" w:date="2019-11-05T11:19:00Z">
        <w:r>
          <w:t>[16],</w:t>
        </w:r>
      </w:ins>
      <w:r>
        <w:t xml:space="preserve"> and STAN</w:t>
      </w:r>
      <w:del w:id="133" w:author="Samuel Abbott" w:date="2019-11-05T11:19:00Z">
        <w:r w:rsidR="00CB6DE0">
          <w:delText>,(18)</w:delText>
        </w:r>
      </w:del>
      <w:ins w:id="134" w:author="Samuel Abbott" w:date="2019-11-05T11:19:00Z">
        <w:r>
          <w:t>[17],</w:t>
        </w:r>
      </w:ins>
      <w:r>
        <w:t xml:space="preserve"> was used to perform MCMC. Models were run until convergence (4 chains with a burn in of 10,000, and 10,000 sampled iterations each), with convergence being assessed using trace plots and the R hat diagnostic</w:t>
      </w:r>
      <w:del w:id="135" w:author="Samuel Abbott" w:date="2019-11-05T11:19:00Z">
        <w:r w:rsidR="00CB6DE0">
          <w:delText>.(18)</w:delText>
        </w:r>
      </w:del>
      <w:ins w:id="136" w:author="Samuel Abbott" w:date="2019-11-05T11:19:00Z">
        <w:r>
          <w:t>[17].</w:t>
        </w:r>
      </w:ins>
      <w:r>
        <w:t xml:space="preserve"> All numeric confounders were centered and scaled by their standard deviation, and age was adjusted for using single year of age categories.</w:t>
      </w:r>
    </w:p>
    <w:p w14:paraId="16FC1CD7" w14:textId="77777777" w:rsidR="000F3F75" w:rsidRDefault="002E133C">
      <w:pPr>
        <w:pStyle w:val="BodyText"/>
        <w:rPr>
          <w:ins w:id="137" w:author="Samuel Abbott" w:date="2019-11-05T11:19:00Z"/>
        </w:rPr>
      </w:pPr>
      <w:ins w:id="138" w:author="Samuel Abbott" w:date="2019-11-05T11:19:00Z">
        <w:r>
          <w:rPr>
            <w:b/>
          </w:rPr>
          <w:t>Ethical statement</w:t>
        </w:r>
      </w:ins>
    </w:p>
    <w:p w14:paraId="60EB1302" w14:textId="77777777" w:rsidR="000F3F75" w:rsidRDefault="002E133C">
      <w:pPr>
        <w:pStyle w:val="BodyText"/>
        <w:rPr>
          <w:ins w:id="139" w:author="Samuel Abbott" w:date="2019-11-05T11:19:00Z"/>
        </w:rPr>
      </w:pPr>
      <w:ins w:id="140" w:author="Samuel Abbott" w:date="2019-11-05T11:19:00Z">
        <w:r>
          <w:t xml:space="preserve">Ethical approval was not </w:t>
        </w:r>
        <w:r w:rsidR="00E63DE9">
          <w:t xml:space="preserve">required </w:t>
        </w:r>
        <w:r>
          <w:t xml:space="preserve">for this </w:t>
        </w:r>
        <w:r w:rsidR="0069136F">
          <w:t>study</w:t>
        </w:r>
        <w:r w:rsidR="00E63DE9">
          <w:t xml:space="preserve"> which used anonymized secondary data sources only</w:t>
        </w:r>
        <w:r>
          <w:t>.</w:t>
        </w:r>
      </w:ins>
    </w:p>
    <w:p w14:paraId="354528B1" w14:textId="77777777" w:rsidR="000F3F75" w:rsidRDefault="002E133C">
      <w:pPr>
        <w:pStyle w:val="Heading5"/>
      </w:pPr>
      <w:r>
        <w:lastRenderedPageBreak/>
        <w:t>PAGEBREAK</w:t>
      </w:r>
    </w:p>
    <w:p w14:paraId="3936D688" w14:textId="77777777" w:rsidR="000F3F75" w:rsidRDefault="002E133C">
      <w:pPr>
        <w:pStyle w:val="FirstParagraph"/>
      </w:pPr>
      <w:r>
        <w:rPr>
          <w:b/>
        </w:rPr>
        <w:t>RESULTS</w:t>
      </w:r>
    </w:p>
    <w:p w14:paraId="07D0FD25" w14:textId="77777777" w:rsidR="000F3F75" w:rsidRDefault="002E133C">
      <w:pPr>
        <w:pStyle w:val="BodyText"/>
      </w:pPr>
      <w:r>
        <w:rPr>
          <w:b/>
        </w:rPr>
        <w:t>Descriptive analysis</w:t>
      </w:r>
    </w:p>
    <w:p w14:paraId="583A44A7" w14:textId="6EF7D7C6" w:rsidR="000F3F75" w:rsidRDefault="002E133C" w:rsidP="00B636FF">
      <w:pPr>
        <w:pStyle w:val="BodyText"/>
      </w:pPr>
      <w:r>
        <w:t>During the study period there were 114,820 notifications of TB in England, of which 93% (106765/114820) had their birth status recorded</w:t>
      </w:r>
      <w:r w:rsidR="007B56F9">
        <w:t xml:space="preserve">. Of notifications with a known birth status 27% (29096/106765) were UK born, </w:t>
      </w:r>
      <w:del w:id="141" w:author="Samuel Abbott" w:date="2019-11-05T11:19:00Z">
        <w:r w:rsidR="00CB6DE0">
          <w:delText>in comparison to 33% (2634/8055) in cases</w:delText>
        </w:r>
      </w:del>
      <w:ins w:id="142" w:author="Samuel Abbott" w:date="2019-11-05T11:19:00Z">
        <w:r w:rsidR="007B56F9">
          <w:t>while among notification</w:t>
        </w:r>
      </w:ins>
      <w:r w:rsidR="007B56F9">
        <w:t xml:space="preserve"> with an imputed birth status</w:t>
      </w:r>
      <w:ins w:id="143" w:author="Samuel Abbott" w:date="2019-11-05T11:19:00Z">
        <w:r w:rsidR="007B56F9">
          <w:t>, 33% (2634/8055) were UK born</w:t>
        </w:r>
      </w:ins>
      <w:r w:rsidR="007B56F9">
        <w:t xml:space="preserve">. </w:t>
      </w:r>
      <w:r>
        <w:t>Trends in incidence rates varied by age group and UK birth status (see supplementary information). During the study period, there were 1729 UK born cases and 2797 non-UK born cases in individuals relevant to the universal schools scheme, and 1431 UK born cases and 238 non-UK born cases relevant to the targeted neonatal scheme, who fit our age criteria. Univariable evidence for differences between mean incidence rates before and after the change in BCG policy in the UK born was weak. In the non-UK born incidence rates were lower after the change in BCG policy in both the cohort relevant to the universal school-age scheme and the cohort relevant to the targeted neonatal scheme (Figure 1).</w:t>
      </w:r>
    </w:p>
    <w:p w14:paraId="351DB3BA" w14:textId="77777777" w:rsidR="00B636FF" w:rsidRDefault="00B636FF" w:rsidP="00B636FF">
      <w:pPr>
        <w:pStyle w:val="BodyText"/>
      </w:pPr>
      <w:bookmarkStart w:id="144" w:name="_GoBack"/>
      <w:bookmarkEnd w:id="144"/>
    </w:p>
    <w:p w14:paraId="4E689C73" w14:textId="591E2A7E" w:rsidR="000F3F75" w:rsidRDefault="002E133C">
      <w:pPr>
        <w:pStyle w:val="ImageCaption"/>
      </w:pPr>
      <w:r>
        <w:t>Figure 1: Mean incidence rates per 100,000, with 95% confidence intervals for each retrospective cohort (see table 1 for cohort definitions), stratified by the vaccination policy and UK birth status</w:t>
      </w:r>
      <w:del w:id="145" w:author="Samuel Abbott" w:date="2019-11-05T11:19:00Z">
        <w:r w:rsidR="00CB6DE0">
          <w:delText>.</w:delText>
        </w:r>
      </w:del>
      <w:ins w:id="146" w:author="Samuel Abbott" w:date="2019-11-05T11:19:00Z">
        <w:r w:rsidR="007B56F9">
          <w:t xml:space="preserve"> for England, using surveillance data from 2000 to 2015</w:t>
        </w:r>
        <w:r>
          <w:t>.</w:t>
        </w:r>
      </w:ins>
      <w:r>
        <w:t xml:space="preserve"> The top and bottom panels are on different scales in order to highlight trends in incidence rates over time.</w:t>
      </w:r>
    </w:p>
    <w:p w14:paraId="1E46C331" w14:textId="77777777" w:rsidR="000F3F75" w:rsidRDefault="002E133C">
      <w:pPr>
        <w:pStyle w:val="BodyText"/>
      </w:pPr>
      <w:r>
        <w:rPr>
          <w:b/>
        </w:rPr>
        <w:t>Adjusted estimates of the effects of the change in policy on school-age children</w:t>
      </w:r>
    </w:p>
    <w:p w14:paraId="1BBAF95B" w14:textId="437C6F66" w:rsidR="000F3F75" w:rsidRDefault="002E133C">
      <w:pPr>
        <w:pStyle w:val="BodyText"/>
      </w:pPr>
      <w:r>
        <w:t xml:space="preserve">In the UK born cohort relevant to universal vaccination there was some evidence, across all models that adjusted for age, that ending the scheme was associated with a modest increase in TB rates (Supplementary Table S2). Using the LOOIC goodness of fit criteria the best fitting model was found to be a Negative Binomial model that adjusted for the change in policy, age, and incidence rates in the UK born (Table 2). In this model there was some evidence of an </w:t>
      </w:r>
      <w:del w:id="147" w:author="Samuel Abbott" w:date="2019-11-05T11:19:00Z">
        <w:r w:rsidR="00CB6DE0">
          <w:delText>assocation</w:delText>
        </w:r>
      </w:del>
      <w:ins w:id="148" w:author="Samuel Abbott" w:date="2019-11-05T11:19:00Z">
        <w:r w:rsidR="007B56F9">
          <w:t>association</w:t>
        </w:r>
      </w:ins>
      <w:r w:rsidR="007B56F9">
        <w:t xml:space="preserve"> </w:t>
      </w:r>
      <w:r>
        <w:t>between the change in policy and an increase in incidence rates in those at school-age who were UK born, with an IRR of 1.08 (95%</w:t>
      </w:r>
      <w:del w:id="149" w:author="Samuel Abbott" w:date="2019-11-05T11:19:00Z">
        <w:r w:rsidR="00CB6DE0">
          <w:delText>CI</w:delText>
        </w:r>
      </w:del>
      <w:ins w:id="150" w:author="Samuel Abbott" w:date="2019-11-05T11:19:00Z">
        <w:r>
          <w:t>CrI</w:t>
        </w:r>
      </w:ins>
      <w:r>
        <w:t xml:space="preserve"> 0.97, 1.19). Dropping the change in policy from the model resulted in a small decrease in the LOOIC (0.52 (SE 2.63)) but the change was too small, with too large a standard error, to conclusively state that the excluding the change in policy from the model improved the quality of model fit. We found that it was important to adjust for UK born incidence rates, otherwise the impact from the change in BCG vaccination policy was over-estimated.</w:t>
      </w:r>
    </w:p>
    <w:p w14:paraId="6EFCE7A1" w14:textId="17CA7DB0" w:rsidR="00301D97" w:rsidRDefault="002E133C">
      <w:pPr>
        <w:pStyle w:val="BodyText"/>
      </w:pPr>
      <w:r>
        <w:t>For the comparable non-UK born cohort who were relevant to the universal vaccination there was evidence, in the best fitting model, that ending the scheme was associated with a decrease in incidence rates (IRR: 0.74 (95%</w:t>
      </w:r>
      <w:del w:id="151" w:author="Samuel Abbott" w:date="2019-11-05T11:19:00Z">
        <w:r w:rsidR="00CB6DE0">
          <w:delText>CI</w:delText>
        </w:r>
      </w:del>
      <w:ins w:id="152" w:author="Samuel Abbott" w:date="2019-11-05T11:19:00Z">
        <w:r>
          <w:t>CrI</w:t>
        </w:r>
      </w:ins>
      <w:r>
        <w:t xml:space="preserve"> 0.61, 0.88)). The best fitting model was a Negative Binomial model which adjusted for the change in policy, age, incidence rates in the non-UK born, and year of eligibility as a random effect (Table 2). We found omitting change in policy from the model resulted in poorer model fit (LOOIC increase of 3.02 (SE 3.52)), suggesting that the policy change was an important factor explaining changes in </w:t>
      </w:r>
      <w:r>
        <w:lastRenderedPageBreak/>
        <w:t>incidence rates, after adjusting for other covariates. All models that adjusted for incidence rates in the UK born or non-UK born estimated similar IRRs (Supplementary Table S3).</w:t>
      </w:r>
    </w:p>
    <w:p w14:paraId="774F07F1" w14:textId="77777777" w:rsidR="00301D97" w:rsidRDefault="00301D97" w:rsidP="00301D97">
      <w:pPr>
        <w:pStyle w:val="BodyText"/>
        <w:pPrChange w:id="153" w:author="Samuel Abbott" w:date="2019-11-05T11:19:00Z">
          <w:pPr/>
        </w:pPrChange>
      </w:pPr>
      <w:r>
        <w:br w:type="page"/>
      </w:r>
    </w:p>
    <w:p w14:paraId="2DF09D84" w14:textId="77777777" w:rsidR="000F3F75" w:rsidRDefault="000F3F75">
      <w:pPr>
        <w:pStyle w:val="BodyText"/>
        <w:rPr>
          <w:ins w:id="154" w:author="Samuel Abbott" w:date="2019-11-05T11:19:00Z"/>
        </w:rPr>
      </w:pPr>
    </w:p>
    <w:p w14:paraId="02D79943" w14:textId="77777777" w:rsidR="000F3F75" w:rsidRDefault="002E133C">
      <w:pPr>
        <w:pStyle w:val="TableCaption"/>
      </w:pPr>
      <w:r>
        <w:t>Table 2: Summary table of incidence rate ratios, in the UK born and non-UK born cohorts relevant to the universal school-age scheme, using the best fitting models as determined by comparison of the LOOIC (UK born: Negative binomial model adjusting with fixed effects for the change in policy, age, and incidence rates in the UK born (Model 7 (Negative Binomial)), Non-UK born: Negative binomial model with a random intercept for year of study entry, adjusting with fixed effects for the change in policy, age, and incidence rates in the non-UK born (Model 17 (Negative Binomial))). Model terms which were not included in a given cohort are indicated using a hyphen (-).</w:t>
      </w:r>
      <w:ins w:id="155" w:author="Samuel Abbott" w:date="2019-11-05T11:19:00Z">
        <w:r>
          <w:t xml:space="preserve"> </w:t>
        </w:r>
        <w:r w:rsidR="00664A85">
          <w:t xml:space="preserve">Data relate to </w:t>
        </w:r>
        <w:r>
          <w:t>England, 2000-2015</w:t>
        </w:r>
      </w:ins>
    </w:p>
    <w:tbl>
      <w:tblPr>
        <w:tblStyle w:val="PlainTable21"/>
        <w:tblW w:w="5000" w:type="pct"/>
        <w:tblLook w:val="0660" w:firstRow="1" w:lastRow="1" w:firstColumn="0" w:lastColumn="0" w:noHBand="1" w:noVBand="1"/>
        <w:tblPrChange w:id="156" w:author="Samuel Abbott" w:date="2019-11-05T11:19:00Z">
          <w:tblPr>
            <w:tblStyle w:val="PlainTable21"/>
            <w:tblW w:w="5000" w:type="pct"/>
            <w:tblLook w:val="0660" w:firstRow="1" w:lastRow="1" w:firstColumn="0" w:lastColumn="0" w:noHBand="1" w:noVBand="1"/>
          </w:tblPr>
        </w:tblPrChange>
      </w:tblPr>
      <w:tblGrid>
        <w:gridCol w:w="5150"/>
        <w:gridCol w:w="2105"/>
        <w:gridCol w:w="2105"/>
        <w:tblGridChange w:id="157">
          <w:tblGrid>
            <w:gridCol w:w="5530"/>
            <w:gridCol w:w="1921"/>
            <w:gridCol w:w="1909"/>
          </w:tblGrid>
        </w:tblGridChange>
      </w:tblGrid>
      <w:tr w:rsidR="00301D97" w14:paraId="2761F11F" w14:textId="77777777" w:rsidTr="000D4CAC">
        <w:trPr>
          <w:cnfStyle w:val="100000000000" w:firstRow="1" w:lastRow="0" w:firstColumn="0" w:lastColumn="0" w:oddVBand="0" w:evenVBand="0" w:oddHBand="0" w:evenHBand="0" w:firstRowFirstColumn="0" w:firstRowLastColumn="0" w:lastRowFirstColumn="0" w:lastRowLastColumn="0"/>
        </w:trPr>
        <w:tc>
          <w:tcPr>
            <w:tcW w:w="0" w:type="auto"/>
            <w:vMerge w:val="restart"/>
            <w:tcPrChange w:id="158" w:author="Samuel Abbott" w:date="2019-11-05T11:19:00Z">
              <w:tcPr>
                <w:tcW w:w="2954" w:type="pct"/>
                <w:vMerge w:val="restart"/>
              </w:tcPr>
            </w:tcPrChange>
          </w:tcPr>
          <w:p w14:paraId="241F5DAF" w14:textId="77777777" w:rsidR="00301D97" w:rsidRPr="00301D97" w:rsidRDefault="00301D97" w:rsidP="00C54857">
            <w:pPr>
              <w:pStyle w:val="Compact"/>
              <w:cnfStyle w:val="100000000000" w:firstRow="1" w:lastRow="0" w:firstColumn="0" w:lastColumn="0" w:oddVBand="0" w:evenVBand="0" w:oddHBand="0" w:evenHBand="0" w:firstRowFirstColumn="0" w:firstRowLastColumn="0" w:lastRowFirstColumn="0" w:lastRowLastColumn="0"/>
              <w:rPr>
                <w:b w:val="0"/>
                <w:bCs w:val="0"/>
              </w:rPr>
            </w:pPr>
            <w:r w:rsidRPr="00301D97">
              <w:rPr>
                <w:b w:val="0"/>
                <w:bCs w:val="0"/>
              </w:rPr>
              <w:t>Variable</w:t>
            </w:r>
          </w:p>
        </w:tc>
        <w:tc>
          <w:tcPr>
            <w:tcW w:w="0" w:type="auto"/>
            <w:gridSpan w:val="2"/>
            <w:tcPrChange w:id="159" w:author="Samuel Abbott" w:date="2019-11-05T11:19:00Z">
              <w:tcPr>
                <w:tcW w:w="2046" w:type="pct"/>
                <w:gridSpan w:val="2"/>
              </w:tcPr>
            </w:tcPrChange>
          </w:tcPr>
          <w:p w14:paraId="6259BAD9" w14:textId="77777777" w:rsidR="00301D97" w:rsidRPr="00301D97" w:rsidRDefault="00301D97">
            <w:pPr>
              <w:pStyle w:val="Compact"/>
              <w:jc w:val="center"/>
              <w:cnfStyle w:val="100000000000" w:firstRow="1" w:lastRow="0" w:firstColumn="0" w:lastColumn="0" w:oddVBand="0" w:evenVBand="0" w:oddHBand="0" w:evenHBand="0" w:firstRowFirstColumn="0" w:firstRowLastColumn="0" w:lastRowFirstColumn="0" w:lastRowLastColumn="0"/>
              <w:rPr>
                <w:b w:val="0"/>
                <w:bCs w:val="0"/>
              </w:rPr>
            </w:pPr>
            <w:r w:rsidRPr="00301D97">
              <w:rPr>
                <w:b w:val="0"/>
                <w:bCs w:val="0"/>
              </w:rPr>
              <w:t xml:space="preserve">IRR (95% </w:t>
            </w:r>
            <w:proofErr w:type="spellStart"/>
            <w:r w:rsidRPr="00301D97">
              <w:rPr>
                <w:b w:val="0"/>
                <w:bCs w:val="0"/>
              </w:rPr>
              <w:t>CrI</w:t>
            </w:r>
            <w:proofErr w:type="spellEnd"/>
            <w:r w:rsidRPr="00301D97">
              <w:rPr>
                <w:b w:val="0"/>
                <w:bCs w:val="0"/>
              </w:rPr>
              <w:t>)</w:t>
            </w:r>
            <w:r>
              <w:rPr>
                <w:b w:val="0"/>
                <w:bCs w:val="0"/>
              </w:rPr>
              <w:t>*</w:t>
            </w:r>
          </w:p>
        </w:tc>
      </w:tr>
      <w:tr w:rsidR="00301D97" w14:paraId="6266EB34" w14:textId="77777777" w:rsidTr="00301D97">
        <w:tc>
          <w:tcPr>
            <w:tcW w:w="0" w:type="auto"/>
            <w:vMerge/>
            <w:tcBorders>
              <w:bottom w:val="single" w:sz="4" w:space="0" w:color="auto"/>
            </w:tcBorders>
            <w:tcPrChange w:id="160" w:author="Samuel Abbott" w:date="2019-11-05T11:19:00Z">
              <w:tcPr>
                <w:tcW w:w="2954" w:type="pct"/>
                <w:vMerge/>
                <w:tcBorders>
                  <w:bottom w:val="single" w:sz="4" w:space="0" w:color="auto"/>
                </w:tcBorders>
              </w:tcPr>
            </w:tcPrChange>
          </w:tcPr>
          <w:p w14:paraId="736C0761" w14:textId="77777777" w:rsidR="00301D97" w:rsidRPr="00301D97" w:rsidRDefault="00301D97">
            <w:pPr>
              <w:pStyle w:val="Compact"/>
              <w:rPr>
                <w:b/>
                <w:rPrChange w:id="161" w:author="Samuel Abbott" w:date="2019-11-05T11:19:00Z">
                  <w:rPr/>
                </w:rPrChange>
              </w:rPr>
            </w:pPr>
          </w:p>
        </w:tc>
        <w:tc>
          <w:tcPr>
            <w:tcW w:w="0" w:type="auto"/>
            <w:tcBorders>
              <w:bottom w:val="single" w:sz="4" w:space="0" w:color="auto"/>
            </w:tcBorders>
            <w:tcPrChange w:id="162" w:author="Samuel Abbott" w:date="2019-11-05T11:19:00Z">
              <w:tcPr>
                <w:tcW w:w="1026" w:type="pct"/>
                <w:tcBorders>
                  <w:bottom w:val="single" w:sz="4" w:space="0" w:color="auto"/>
                </w:tcBorders>
              </w:tcPr>
            </w:tcPrChange>
          </w:tcPr>
          <w:p w14:paraId="1263FB45" w14:textId="77777777" w:rsidR="00301D97" w:rsidRPr="00301D97" w:rsidRDefault="00301D97">
            <w:pPr>
              <w:pStyle w:val="Compact"/>
              <w:jc w:val="center"/>
            </w:pPr>
            <w:r w:rsidRPr="00301D97">
              <w:t>UK born</w:t>
            </w:r>
          </w:p>
        </w:tc>
        <w:tc>
          <w:tcPr>
            <w:tcW w:w="0" w:type="auto"/>
            <w:tcBorders>
              <w:bottom w:val="single" w:sz="4" w:space="0" w:color="auto"/>
            </w:tcBorders>
            <w:tcPrChange w:id="163" w:author="Samuel Abbott" w:date="2019-11-05T11:19:00Z">
              <w:tcPr>
                <w:tcW w:w="1021" w:type="pct"/>
                <w:tcBorders>
                  <w:bottom w:val="single" w:sz="4" w:space="0" w:color="auto"/>
                </w:tcBorders>
              </w:tcPr>
            </w:tcPrChange>
          </w:tcPr>
          <w:p w14:paraId="20AB3041" w14:textId="77777777" w:rsidR="00301D97" w:rsidRPr="00301D97" w:rsidRDefault="00301D97">
            <w:pPr>
              <w:pStyle w:val="Compact"/>
              <w:jc w:val="center"/>
            </w:pPr>
            <w:r w:rsidRPr="00301D97">
              <w:t>Non-UK born</w:t>
            </w:r>
          </w:p>
        </w:tc>
      </w:tr>
      <w:tr w:rsidR="000F3F75" w14:paraId="3013E64A" w14:textId="77777777" w:rsidTr="00301D97">
        <w:tc>
          <w:tcPr>
            <w:tcW w:w="0" w:type="auto"/>
            <w:tcBorders>
              <w:top w:val="single" w:sz="4" w:space="0" w:color="auto"/>
            </w:tcBorders>
            <w:tcPrChange w:id="164" w:author="Samuel Abbott" w:date="2019-11-05T11:19:00Z">
              <w:tcPr>
                <w:tcW w:w="2954" w:type="pct"/>
                <w:tcBorders>
                  <w:top w:val="single" w:sz="4" w:space="0" w:color="auto"/>
                </w:tcBorders>
              </w:tcPr>
            </w:tcPrChange>
          </w:tcPr>
          <w:p w14:paraId="215A0F92" w14:textId="77777777" w:rsidR="000F3F75" w:rsidRDefault="002E133C">
            <w:pPr>
              <w:pStyle w:val="Compact"/>
            </w:pPr>
            <w:r>
              <w:t>Policy change†</w:t>
            </w:r>
          </w:p>
        </w:tc>
        <w:tc>
          <w:tcPr>
            <w:tcW w:w="0" w:type="auto"/>
            <w:tcBorders>
              <w:top w:val="single" w:sz="4" w:space="0" w:color="auto"/>
            </w:tcBorders>
            <w:tcPrChange w:id="165" w:author="Samuel Abbott" w:date="2019-11-05T11:19:00Z">
              <w:tcPr>
                <w:tcW w:w="1026" w:type="pct"/>
                <w:tcBorders>
                  <w:top w:val="single" w:sz="4" w:space="0" w:color="auto"/>
                </w:tcBorders>
              </w:tcPr>
            </w:tcPrChange>
          </w:tcPr>
          <w:p w14:paraId="17141A2D" w14:textId="77777777" w:rsidR="000F3F75" w:rsidRDefault="000F3F75">
            <w:pPr>
              <w:pStyle w:val="Compact"/>
            </w:pPr>
          </w:p>
        </w:tc>
        <w:tc>
          <w:tcPr>
            <w:tcW w:w="0" w:type="auto"/>
            <w:tcBorders>
              <w:top w:val="single" w:sz="4" w:space="0" w:color="auto"/>
            </w:tcBorders>
            <w:tcPrChange w:id="166" w:author="Samuel Abbott" w:date="2019-11-05T11:19:00Z">
              <w:tcPr>
                <w:tcW w:w="1021" w:type="pct"/>
                <w:tcBorders>
                  <w:top w:val="single" w:sz="4" w:space="0" w:color="auto"/>
                </w:tcBorders>
              </w:tcPr>
            </w:tcPrChange>
          </w:tcPr>
          <w:p w14:paraId="793CE46B" w14:textId="77777777" w:rsidR="000F3F75" w:rsidRDefault="000F3F75">
            <w:pPr>
              <w:pStyle w:val="Compact"/>
            </w:pPr>
          </w:p>
        </w:tc>
      </w:tr>
      <w:tr w:rsidR="000F3F75" w14:paraId="083E8B01" w14:textId="77777777" w:rsidTr="00301D97">
        <w:tc>
          <w:tcPr>
            <w:tcW w:w="0" w:type="auto"/>
            <w:tcPrChange w:id="167" w:author="Samuel Abbott" w:date="2019-11-05T11:19:00Z">
              <w:tcPr>
                <w:tcW w:w="2954" w:type="pct"/>
              </w:tcPr>
            </w:tcPrChange>
          </w:tcPr>
          <w:p w14:paraId="067683D2" w14:textId="77777777" w:rsidR="000F3F75" w:rsidRDefault="002E133C">
            <w:pPr>
              <w:pStyle w:val="Compact"/>
            </w:pPr>
            <w:r>
              <w:t>        Pre-change</w:t>
            </w:r>
          </w:p>
        </w:tc>
        <w:tc>
          <w:tcPr>
            <w:tcW w:w="0" w:type="auto"/>
            <w:tcPrChange w:id="168" w:author="Samuel Abbott" w:date="2019-11-05T11:19:00Z">
              <w:tcPr>
                <w:tcW w:w="1026" w:type="pct"/>
              </w:tcPr>
            </w:tcPrChange>
          </w:tcPr>
          <w:p w14:paraId="0BABC817" w14:textId="77777777" w:rsidR="000F3F75" w:rsidRDefault="002E133C">
            <w:pPr>
              <w:pStyle w:val="Compact"/>
              <w:jc w:val="center"/>
            </w:pPr>
            <w:r>
              <w:rPr>
                <w:i/>
              </w:rPr>
              <w:t>Reference</w:t>
            </w:r>
          </w:p>
        </w:tc>
        <w:tc>
          <w:tcPr>
            <w:tcW w:w="0" w:type="auto"/>
            <w:tcPrChange w:id="169" w:author="Samuel Abbott" w:date="2019-11-05T11:19:00Z">
              <w:tcPr>
                <w:tcW w:w="1021" w:type="pct"/>
              </w:tcPr>
            </w:tcPrChange>
          </w:tcPr>
          <w:p w14:paraId="5827C1B1" w14:textId="77777777" w:rsidR="000F3F75" w:rsidRDefault="002E133C">
            <w:pPr>
              <w:pStyle w:val="Compact"/>
              <w:jc w:val="center"/>
            </w:pPr>
            <w:r>
              <w:rPr>
                <w:i/>
              </w:rPr>
              <w:t>Reference</w:t>
            </w:r>
          </w:p>
        </w:tc>
      </w:tr>
      <w:tr w:rsidR="000F3F75" w14:paraId="606D985A" w14:textId="77777777" w:rsidTr="00301D97">
        <w:tc>
          <w:tcPr>
            <w:tcW w:w="0" w:type="auto"/>
            <w:tcPrChange w:id="170" w:author="Samuel Abbott" w:date="2019-11-05T11:19:00Z">
              <w:tcPr>
                <w:tcW w:w="2954" w:type="pct"/>
              </w:tcPr>
            </w:tcPrChange>
          </w:tcPr>
          <w:p w14:paraId="626767D3" w14:textId="77777777" w:rsidR="000F3F75" w:rsidRDefault="002E133C">
            <w:pPr>
              <w:pStyle w:val="Compact"/>
            </w:pPr>
            <w:r>
              <w:t>        Post-change</w:t>
            </w:r>
          </w:p>
        </w:tc>
        <w:tc>
          <w:tcPr>
            <w:tcW w:w="0" w:type="auto"/>
            <w:tcPrChange w:id="171" w:author="Samuel Abbott" w:date="2019-11-05T11:19:00Z">
              <w:tcPr>
                <w:tcW w:w="1026" w:type="pct"/>
              </w:tcPr>
            </w:tcPrChange>
          </w:tcPr>
          <w:p w14:paraId="3406E7EA" w14:textId="77777777" w:rsidR="000F3F75" w:rsidRDefault="002E133C">
            <w:pPr>
              <w:pStyle w:val="Compact"/>
              <w:jc w:val="center"/>
            </w:pPr>
            <w:r>
              <w:t>1.08 (0.97, 1.19)</w:t>
            </w:r>
          </w:p>
        </w:tc>
        <w:tc>
          <w:tcPr>
            <w:tcW w:w="0" w:type="auto"/>
            <w:tcPrChange w:id="172" w:author="Samuel Abbott" w:date="2019-11-05T11:19:00Z">
              <w:tcPr>
                <w:tcW w:w="1021" w:type="pct"/>
              </w:tcPr>
            </w:tcPrChange>
          </w:tcPr>
          <w:p w14:paraId="07FBC2D2" w14:textId="77777777" w:rsidR="000F3F75" w:rsidRDefault="002E133C">
            <w:pPr>
              <w:pStyle w:val="Compact"/>
              <w:jc w:val="center"/>
            </w:pPr>
            <w:r>
              <w:t>0.74 (0.61, 0.88)</w:t>
            </w:r>
          </w:p>
        </w:tc>
      </w:tr>
      <w:tr w:rsidR="000F3F75" w14:paraId="4F93E8AA" w14:textId="77777777" w:rsidTr="00301D97">
        <w:tc>
          <w:tcPr>
            <w:tcW w:w="0" w:type="auto"/>
            <w:tcPrChange w:id="173" w:author="Samuel Abbott" w:date="2019-11-05T11:19:00Z">
              <w:tcPr>
                <w:tcW w:w="2954" w:type="pct"/>
              </w:tcPr>
            </w:tcPrChange>
          </w:tcPr>
          <w:p w14:paraId="677A9906" w14:textId="77777777" w:rsidR="000F3F75" w:rsidRDefault="002E133C">
            <w:pPr>
              <w:pStyle w:val="Compact"/>
            </w:pPr>
            <w:r>
              <w:t>Age</w:t>
            </w:r>
          </w:p>
        </w:tc>
        <w:tc>
          <w:tcPr>
            <w:tcW w:w="0" w:type="auto"/>
            <w:tcPrChange w:id="174" w:author="Samuel Abbott" w:date="2019-11-05T11:19:00Z">
              <w:tcPr>
                <w:tcW w:w="1026" w:type="pct"/>
              </w:tcPr>
            </w:tcPrChange>
          </w:tcPr>
          <w:p w14:paraId="654D5D55" w14:textId="77777777" w:rsidR="000F3F75" w:rsidRDefault="000F3F75">
            <w:pPr>
              <w:pStyle w:val="Compact"/>
            </w:pPr>
          </w:p>
        </w:tc>
        <w:tc>
          <w:tcPr>
            <w:tcW w:w="0" w:type="auto"/>
            <w:tcPrChange w:id="175" w:author="Samuel Abbott" w:date="2019-11-05T11:19:00Z">
              <w:tcPr>
                <w:tcW w:w="1021" w:type="pct"/>
              </w:tcPr>
            </w:tcPrChange>
          </w:tcPr>
          <w:p w14:paraId="64028422" w14:textId="77777777" w:rsidR="000F3F75" w:rsidRDefault="000F3F75">
            <w:pPr>
              <w:pStyle w:val="Compact"/>
            </w:pPr>
          </w:p>
        </w:tc>
      </w:tr>
      <w:tr w:rsidR="000F3F75" w14:paraId="6B1276B1" w14:textId="77777777" w:rsidTr="00301D97">
        <w:tc>
          <w:tcPr>
            <w:tcW w:w="0" w:type="auto"/>
            <w:tcPrChange w:id="176" w:author="Samuel Abbott" w:date="2019-11-05T11:19:00Z">
              <w:tcPr>
                <w:tcW w:w="2954" w:type="pct"/>
              </w:tcPr>
            </w:tcPrChange>
          </w:tcPr>
          <w:p w14:paraId="78519334" w14:textId="77777777" w:rsidR="000F3F75" w:rsidRDefault="002E133C">
            <w:pPr>
              <w:pStyle w:val="Compact"/>
            </w:pPr>
            <w:r>
              <w:t>        14</w:t>
            </w:r>
          </w:p>
        </w:tc>
        <w:tc>
          <w:tcPr>
            <w:tcW w:w="0" w:type="auto"/>
            <w:tcPrChange w:id="177" w:author="Samuel Abbott" w:date="2019-11-05T11:19:00Z">
              <w:tcPr>
                <w:tcW w:w="1026" w:type="pct"/>
              </w:tcPr>
            </w:tcPrChange>
          </w:tcPr>
          <w:p w14:paraId="6C891CBC" w14:textId="77777777" w:rsidR="000F3F75" w:rsidRDefault="002E133C">
            <w:pPr>
              <w:pStyle w:val="Compact"/>
              <w:jc w:val="center"/>
            </w:pPr>
            <w:r>
              <w:rPr>
                <w:i/>
              </w:rPr>
              <w:t>Reference</w:t>
            </w:r>
          </w:p>
        </w:tc>
        <w:tc>
          <w:tcPr>
            <w:tcW w:w="0" w:type="auto"/>
            <w:tcPrChange w:id="178" w:author="Samuel Abbott" w:date="2019-11-05T11:19:00Z">
              <w:tcPr>
                <w:tcW w:w="1021" w:type="pct"/>
              </w:tcPr>
            </w:tcPrChange>
          </w:tcPr>
          <w:p w14:paraId="63205966" w14:textId="77777777" w:rsidR="000F3F75" w:rsidRDefault="002E133C">
            <w:pPr>
              <w:pStyle w:val="Compact"/>
              <w:jc w:val="center"/>
            </w:pPr>
            <w:r>
              <w:rPr>
                <w:i/>
              </w:rPr>
              <w:t>Reference</w:t>
            </w:r>
          </w:p>
        </w:tc>
      </w:tr>
      <w:tr w:rsidR="000F3F75" w14:paraId="5244B188" w14:textId="77777777" w:rsidTr="00301D97">
        <w:tc>
          <w:tcPr>
            <w:tcW w:w="0" w:type="auto"/>
            <w:tcPrChange w:id="179" w:author="Samuel Abbott" w:date="2019-11-05T11:19:00Z">
              <w:tcPr>
                <w:tcW w:w="2954" w:type="pct"/>
              </w:tcPr>
            </w:tcPrChange>
          </w:tcPr>
          <w:p w14:paraId="3E605FEF" w14:textId="77777777" w:rsidR="000F3F75" w:rsidRDefault="002E133C">
            <w:pPr>
              <w:pStyle w:val="Compact"/>
            </w:pPr>
            <w:r>
              <w:t>        15</w:t>
            </w:r>
          </w:p>
        </w:tc>
        <w:tc>
          <w:tcPr>
            <w:tcW w:w="0" w:type="auto"/>
            <w:tcPrChange w:id="180" w:author="Samuel Abbott" w:date="2019-11-05T11:19:00Z">
              <w:tcPr>
                <w:tcW w:w="1026" w:type="pct"/>
              </w:tcPr>
            </w:tcPrChange>
          </w:tcPr>
          <w:p w14:paraId="124D2294" w14:textId="77777777" w:rsidR="000F3F75" w:rsidRDefault="002E133C">
            <w:pPr>
              <w:pStyle w:val="Compact"/>
              <w:jc w:val="center"/>
            </w:pPr>
            <w:r>
              <w:t>1.18 (0.98, 1.42)</w:t>
            </w:r>
          </w:p>
        </w:tc>
        <w:tc>
          <w:tcPr>
            <w:tcW w:w="0" w:type="auto"/>
            <w:tcPrChange w:id="181" w:author="Samuel Abbott" w:date="2019-11-05T11:19:00Z">
              <w:tcPr>
                <w:tcW w:w="1021" w:type="pct"/>
              </w:tcPr>
            </w:tcPrChange>
          </w:tcPr>
          <w:p w14:paraId="34343792" w14:textId="77777777" w:rsidR="000F3F75" w:rsidRDefault="002E133C">
            <w:pPr>
              <w:pStyle w:val="Compact"/>
              <w:jc w:val="center"/>
            </w:pPr>
            <w:r>
              <w:t>1.03 (0.87, 1.22)</w:t>
            </w:r>
          </w:p>
        </w:tc>
      </w:tr>
      <w:tr w:rsidR="000F3F75" w14:paraId="33C986FD" w14:textId="77777777" w:rsidTr="00301D97">
        <w:tc>
          <w:tcPr>
            <w:tcW w:w="0" w:type="auto"/>
            <w:tcPrChange w:id="182" w:author="Samuel Abbott" w:date="2019-11-05T11:19:00Z">
              <w:tcPr>
                <w:tcW w:w="2954" w:type="pct"/>
              </w:tcPr>
            </w:tcPrChange>
          </w:tcPr>
          <w:p w14:paraId="305B91EA" w14:textId="77777777" w:rsidR="000F3F75" w:rsidRDefault="002E133C">
            <w:pPr>
              <w:pStyle w:val="Compact"/>
            </w:pPr>
            <w:r>
              <w:t>        16</w:t>
            </w:r>
          </w:p>
        </w:tc>
        <w:tc>
          <w:tcPr>
            <w:tcW w:w="0" w:type="auto"/>
            <w:tcPrChange w:id="183" w:author="Samuel Abbott" w:date="2019-11-05T11:19:00Z">
              <w:tcPr>
                <w:tcW w:w="1026" w:type="pct"/>
              </w:tcPr>
            </w:tcPrChange>
          </w:tcPr>
          <w:p w14:paraId="43F979E0" w14:textId="77777777" w:rsidR="000F3F75" w:rsidRDefault="002E133C">
            <w:pPr>
              <w:pStyle w:val="Compact"/>
              <w:jc w:val="center"/>
            </w:pPr>
            <w:r>
              <w:t>1.24 (1.03, 1.50)</w:t>
            </w:r>
          </w:p>
        </w:tc>
        <w:tc>
          <w:tcPr>
            <w:tcW w:w="0" w:type="auto"/>
            <w:tcPrChange w:id="184" w:author="Samuel Abbott" w:date="2019-11-05T11:19:00Z">
              <w:tcPr>
                <w:tcW w:w="1021" w:type="pct"/>
              </w:tcPr>
            </w:tcPrChange>
          </w:tcPr>
          <w:p w14:paraId="54C5653C" w14:textId="77777777" w:rsidR="000F3F75" w:rsidRDefault="002E133C">
            <w:pPr>
              <w:pStyle w:val="Compact"/>
              <w:jc w:val="center"/>
            </w:pPr>
            <w:r>
              <w:t>1.25 (1.07, 1.47)</w:t>
            </w:r>
          </w:p>
        </w:tc>
      </w:tr>
      <w:tr w:rsidR="000F3F75" w14:paraId="19E3EECE" w14:textId="77777777" w:rsidTr="00301D97">
        <w:tc>
          <w:tcPr>
            <w:tcW w:w="0" w:type="auto"/>
            <w:tcPrChange w:id="185" w:author="Samuel Abbott" w:date="2019-11-05T11:19:00Z">
              <w:tcPr>
                <w:tcW w:w="2954" w:type="pct"/>
              </w:tcPr>
            </w:tcPrChange>
          </w:tcPr>
          <w:p w14:paraId="554C69BB" w14:textId="77777777" w:rsidR="000F3F75" w:rsidRDefault="002E133C">
            <w:pPr>
              <w:pStyle w:val="Compact"/>
            </w:pPr>
            <w:r>
              <w:t>        17</w:t>
            </w:r>
          </w:p>
        </w:tc>
        <w:tc>
          <w:tcPr>
            <w:tcW w:w="0" w:type="auto"/>
            <w:tcPrChange w:id="186" w:author="Samuel Abbott" w:date="2019-11-05T11:19:00Z">
              <w:tcPr>
                <w:tcW w:w="1026" w:type="pct"/>
              </w:tcPr>
            </w:tcPrChange>
          </w:tcPr>
          <w:p w14:paraId="6F811242" w14:textId="77777777" w:rsidR="000F3F75" w:rsidRDefault="002E133C">
            <w:pPr>
              <w:pStyle w:val="Compact"/>
              <w:jc w:val="center"/>
            </w:pPr>
            <w:r>
              <w:t>1.59 (1.33, 1.91)</w:t>
            </w:r>
          </w:p>
        </w:tc>
        <w:tc>
          <w:tcPr>
            <w:tcW w:w="0" w:type="auto"/>
            <w:tcPrChange w:id="187" w:author="Samuel Abbott" w:date="2019-11-05T11:19:00Z">
              <w:tcPr>
                <w:tcW w:w="1021" w:type="pct"/>
              </w:tcPr>
            </w:tcPrChange>
          </w:tcPr>
          <w:p w14:paraId="45A65A53" w14:textId="77777777" w:rsidR="000F3F75" w:rsidRDefault="002E133C">
            <w:pPr>
              <w:pStyle w:val="Compact"/>
              <w:jc w:val="center"/>
            </w:pPr>
            <w:r>
              <w:t>1.40 (1.19, 1.63)</w:t>
            </w:r>
          </w:p>
        </w:tc>
      </w:tr>
      <w:tr w:rsidR="000F3F75" w14:paraId="3E042A1F" w14:textId="77777777" w:rsidTr="00301D97">
        <w:tc>
          <w:tcPr>
            <w:tcW w:w="0" w:type="auto"/>
            <w:tcPrChange w:id="188" w:author="Samuel Abbott" w:date="2019-11-05T11:19:00Z">
              <w:tcPr>
                <w:tcW w:w="2954" w:type="pct"/>
              </w:tcPr>
            </w:tcPrChange>
          </w:tcPr>
          <w:p w14:paraId="584D27B5" w14:textId="77777777" w:rsidR="000F3F75" w:rsidRDefault="002E133C">
            <w:pPr>
              <w:pStyle w:val="Compact"/>
            </w:pPr>
            <w:r>
              <w:t>        18</w:t>
            </w:r>
          </w:p>
        </w:tc>
        <w:tc>
          <w:tcPr>
            <w:tcW w:w="0" w:type="auto"/>
            <w:tcPrChange w:id="189" w:author="Samuel Abbott" w:date="2019-11-05T11:19:00Z">
              <w:tcPr>
                <w:tcW w:w="1026" w:type="pct"/>
              </w:tcPr>
            </w:tcPrChange>
          </w:tcPr>
          <w:p w14:paraId="22F9208D" w14:textId="77777777" w:rsidR="000F3F75" w:rsidRDefault="002E133C">
            <w:pPr>
              <w:pStyle w:val="Compact"/>
              <w:jc w:val="center"/>
            </w:pPr>
            <w:r>
              <w:t>1.92 (1.60, 2.30)</w:t>
            </w:r>
          </w:p>
        </w:tc>
        <w:tc>
          <w:tcPr>
            <w:tcW w:w="0" w:type="auto"/>
            <w:tcPrChange w:id="190" w:author="Samuel Abbott" w:date="2019-11-05T11:19:00Z">
              <w:tcPr>
                <w:tcW w:w="1021" w:type="pct"/>
              </w:tcPr>
            </w:tcPrChange>
          </w:tcPr>
          <w:p w14:paraId="4A6273E0" w14:textId="77777777" w:rsidR="000F3F75" w:rsidRDefault="002E133C">
            <w:pPr>
              <w:pStyle w:val="Compact"/>
              <w:jc w:val="center"/>
            </w:pPr>
            <w:r>
              <w:t>1.47 (1.26, 1.73)</w:t>
            </w:r>
          </w:p>
        </w:tc>
      </w:tr>
      <w:tr w:rsidR="000F3F75" w14:paraId="307A92C0" w14:textId="77777777" w:rsidTr="00301D97">
        <w:tc>
          <w:tcPr>
            <w:tcW w:w="0" w:type="auto"/>
            <w:tcPrChange w:id="191" w:author="Samuel Abbott" w:date="2019-11-05T11:19:00Z">
              <w:tcPr>
                <w:tcW w:w="2954" w:type="pct"/>
              </w:tcPr>
            </w:tcPrChange>
          </w:tcPr>
          <w:p w14:paraId="40D0C79F" w14:textId="77777777" w:rsidR="000F3F75" w:rsidRDefault="002E133C">
            <w:pPr>
              <w:pStyle w:val="Compact"/>
            </w:pPr>
            <w:r>
              <w:t>        19</w:t>
            </w:r>
          </w:p>
        </w:tc>
        <w:tc>
          <w:tcPr>
            <w:tcW w:w="0" w:type="auto"/>
            <w:tcPrChange w:id="192" w:author="Samuel Abbott" w:date="2019-11-05T11:19:00Z">
              <w:tcPr>
                <w:tcW w:w="1026" w:type="pct"/>
              </w:tcPr>
            </w:tcPrChange>
          </w:tcPr>
          <w:p w14:paraId="2486E8DE" w14:textId="77777777" w:rsidR="000F3F75" w:rsidRDefault="002E133C">
            <w:pPr>
              <w:pStyle w:val="Compact"/>
              <w:jc w:val="center"/>
            </w:pPr>
            <w:r>
              <w:t>1.80 (1.49, 2.17)</w:t>
            </w:r>
          </w:p>
        </w:tc>
        <w:tc>
          <w:tcPr>
            <w:tcW w:w="0" w:type="auto"/>
            <w:tcPrChange w:id="193" w:author="Samuel Abbott" w:date="2019-11-05T11:19:00Z">
              <w:tcPr>
                <w:tcW w:w="1021" w:type="pct"/>
              </w:tcPr>
            </w:tcPrChange>
          </w:tcPr>
          <w:p w14:paraId="66A058C6" w14:textId="77777777" w:rsidR="000F3F75" w:rsidRDefault="002E133C">
            <w:pPr>
              <w:pStyle w:val="Compact"/>
              <w:jc w:val="center"/>
            </w:pPr>
            <w:r>
              <w:t>1.47 (1.24, 1.73)</w:t>
            </w:r>
          </w:p>
        </w:tc>
      </w:tr>
      <w:tr w:rsidR="000F3F75" w14:paraId="4FFACED9" w14:textId="77777777" w:rsidTr="00301D97">
        <w:tc>
          <w:tcPr>
            <w:tcW w:w="0" w:type="auto"/>
            <w:tcPrChange w:id="194" w:author="Samuel Abbott" w:date="2019-11-05T11:19:00Z">
              <w:tcPr>
                <w:tcW w:w="2954" w:type="pct"/>
              </w:tcPr>
            </w:tcPrChange>
          </w:tcPr>
          <w:p w14:paraId="695C9C06" w14:textId="77777777" w:rsidR="000F3F75" w:rsidRDefault="002E133C">
            <w:pPr>
              <w:pStyle w:val="Compact"/>
            </w:pPr>
            <w:r>
              <w:t>UK born incidence rate (per standard deviation)</w:t>
            </w:r>
          </w:p>
        </w:tc>
        <w:tc>
          <w:tcPr>
            <w:tcW w:w="0" w:type="auto"/>
            <w:tcPrChange w:id="195" w:author="Samuel Abbott" w:date="2019-11-05T11:19:00Z">
              <w:tcPr>
                <w:tcW w:w="1026" w:type="pct"/>
              </w:tcPr>
            </w:tcPrChange>
          </w:tcPr>
          <w:p w14:paraId="20DA8EF0" w14:textId="77777777" w:rsidR="000F3F75" w:rsidRDefault="002E133C">
            <w:pPr>
              <w:pStyle w:val="Compact"/>
              <w:jc w:val="center"/>
            </w:pPr>
            <w:r>
              <w:t>1.08 (1.03, 1.14)</w:t>
            </w:r>
          </w:p>
        </w:tc>
        <w:tc>
          <w:tcPr>
            <w:tcW w:w="0" w:type="auto"/>
            <w:tcPrChange w:id="196" w:author="Samuel Abbott" w:date="2019-11-05T11:19:00Z">
              <w:tcPr>
                <w:tcW w:w="1021" w:type="pct"/>
              </w:tcPr>
            </w:tcPrChange>
          </w:tcPr>
          <w:p w14:paraId="7BAA5138" w14:textId="77777777" w:rsidR="000F3F75" w:rsidRDefault="002E133C">
            <w:pPr>
              <w:pStyle w:val="Compact"/>
              <w:jc w:val="center"/>
            </w:pPr>
            <w:r>
              <w:t>-</w:t>
            </w:r>
          </w:p>
        </w:tc>
      </w:tr>
      <w:tr w:rsidR="000F3F75" w14:paraId="0296BCEB" w14:textId="77777777" w:rsidTr="00301D97">
        <w:tc>
          <w:tcPr>
            <w:tcW w:w="0" w:type="auto"/>
            <w:tcPrChange w:id="197" w:author="Samuel Abbott" w:date="2019-11-05T11:19:00Z">
              <w:tcPr>
                <w:tcW w:w="2954" w:type="pct"/>
              </w:tcPr>
            </w:tcPrChange>
          </w:tcPr>
          <w:p w14:paraId="63DE3E43" w14:textId="77777777" w:rsidR="000F3F75" w:rsidRDefault="002E133C">
            <w:pPr>
              <w:pStyle w:val="Compact"/>
            </w:pPr>
            <w:r>
              <w:t>Non-UK born incidence rate (per standard deviation)</w:t>
            </w:r>
          </w:p>
        </w:tc>
        <w:tc>
          <w:tcPr>
            <w:tcW w:w="0" w:type="auto"/>
            <w:tcPrChange w:id="198" w:author="Samuel Abbott" w:date="2019-11-05T11:19:00Z">
              <w:tcPr>
                <w:tcW w:w="1026" w:type="pct"/>
              </w:tcPr>
            </w:tcPrChange>
          </w:tcPr>
          <w:p w14:paraId="60076B9A" w14:textId="77777777" w:rsidR="000F3F75" w:rsidRDefault="002E133C">
            <w:pPr>
              <w:pStyle w:val="Compact"/>
              <w:jc w:val="center"/>
            </w:pPr>
            <w:r>
              <w:t>-</w:t>
            </w:r>
          </w:p>
        </w:tc>
        <w:tc>
          <w:tcPr>
            <w:tcW w:w="0" w:type="auto"/>
            <w:tcPrChange w:id="199" w:author="Samuel Abbott" w:date="2019-11-05T11:19:00Z">
              <w:tcPr>
                <w:tcW w:w="1021" w:type="pct"/>
              </w:tcPr>
            </w:tcPrChange>
          </w:tcPr>
          <w:p w14:paraId="17B7D5EE" w14:textId="77777777" w:rsidR="000F3F75" w:rsidRDefault="002E133C">
            <w:pPr>
              <w:pStyle w:val="Compact"/>
              <w:jc w:val="center"/>
            </w:pPr>
            <w:r>
              <w:t>1.11 (1.03, 1.19)</w:t>
            </w:r>
          </w:p>
        </w:tc>
      </w:tr>
      <w:tr w:rsidR="000F3F75" w14:paraId="0AB761D8" w14:textId="77777777" w:rsidTr="00301D97">
        <w:tc>
          <w:tcPr>
            <w:tcW w:w="0" w:type="auto"/>
            <w:tcPrChange w:id="200" w:author="Samuel Abbott" w:date="2019-11-05T11:19:00Z">
              <w:tcPr>
                <w:tcW w:w="2954" w:type="pct"/>
              </w:tcPr>
            </w:tcPrChange>
          </w:tcPr>
          <w:p w14:paraId="6BDA3259" w14:textId="4E44966A" w:rsidR="000F3F75" w:rsidRDefault="002E133C">
            <w:pPr>
              <w:pStyle w:val="Compact"/>
            </w:pPr>
            <w:r>
              <w:t xml:space="preserve">Year of study </w:t>
            </w:r>
            <w:del w:id="201" w:author="Samuel Abbott" w:date="2019-11-05T11:19:00Z">
              <w:r w:rsidR="00CB6DE0">
                <w:delText>elibility</w:delText>
              </w:r>
            </w:del>
            <w:ins w:id="202" w:author="Samuel Abbott" w:date="2019-11-05T11:19:00Z">
              <w:r>
                <w:t>eligibility</w:t>
              </w:r>
            </w:ins>
            <w:r>
              <w:t>, group level</w:t>
            </w:r>
          </w:p>
        </w:tc>
        <w:tc>
          <w:tcPr>
            <w:tcW w:w="0" w:type="auto"/>
            <w:tcPrChange w:id="203" w:author="Samuel Abbott" w:date="2019-11-05T11:19:00Z">
              <w:tcPr>
                <w:tcW w:w="1026" w:type="pct"/>
              </w:tcPr>
            </w:tcPrChange>
          </w:tcPr>
          <w:p w14:paraId="2CCA7C44" w14:textId="77777777" w:rsidR="000F3F75" w:rsidRDefault="002E133C">
            <w:pPr>
              <w:pStyle w:val="Compact"/>
              <w:jc w:val="center"/>
            </w:pPr>
            <w:r>
              <w:t>-</w:t>
            </w:r>
          </w:p>
        </w:tc>
        <w:tc>
          <w:tcPr>
            <w:tcW w:w="0" w:type="auto"/>
            <w:tcPrChange w:id="204" w:author="Samuel Abbott" w:date="2019-11-05T11:19:00Z">
              <w:tcPr>
                <w:tcW w:w="1021" w:type="pct"/>
              </w:tcPr>
            </w:tcPrChange>
          </w:tcPr>
          <w:p w14:paraId="6F0E17E3" w14:textId="77777777" w:rsidR="000F3F75" w:rsidRDefault="000F3F75">
            <w:pPr>
              <w:pStyle w:val="Compact"/>
            </w:pPr>
          </w:p>
        </w:tc>
      </w:tr>
      <w:tr w:rsidR="000F3F75" w14:paraId="3A9F9C01" w14:textId="77777777" w:rsidTr="00301D97">
        <w:tc>
          <w:tcPr>
            <w:tcW w:w="0" w:type="auto"/>
            <w:tcPrChange w:id="205" w:author="Samuel Abbott" w:date="2019-11-05T11:19:00Z">
              <w:tcPr>
                <w:tcW w:w="2954" w:type="pct"/>
              </w:tcPr>
            </w:tcPrChange>
          </w:tcPr>
          <w:p w14:paraId="3831510B" w14:textId="77777777" w:rsidR="000F3F75" w:rsidRDefault="002E133C">
            <w:pPr>
              <w:pStyle w:val="Compact"/>
            </w:pPr>
            <w:r>
              <w:t>        Intercept (standard deviation)</w:t>
            </w:r>
          </w:p>
        </w:tc>
        <w:tc>
          <w:tcPr>
            <w:tcW w:w="0" w:type="auto"/>
            <w:tcPrChange w:id="206" w:author="Samuel Abbott" w:date="2019-11-05T11:19:00Z">
              <w:tcPr>
                <w:tcW w:w="1026" w:type="pct"/>
              </w:tcPr>
            </w:tcPrChange>
          </w:tcPr>
          <w:p w14:paraId="56FEE7F7" w14:textId="77777777" w:rsidR="000F3F75" w:rsidRDefault="002E133C">
            <w:pPr>
              <w:pStyle w:val="Compact"/>
              <w:jc w:val="center"/>
            </w:pPr>
            <w:r>
              <w:t>-</w:t>
            </w:r>
          </w:p>
        </w:tc>
        <w:tc>
          <w:tcPr>
            <w:tcW w:w="0" w:type="auto"/>
            <w:tcPrChange w:id="207" w:author="Samuel Abbott" w:date="2019-11-05T11:19:00Z">
              <w:tcPr>
                <w:tcW w:w="1021" w:type="pct"/>
              </w:tcPr>
            </w:tcPrChange>
          </w:tcPr>
          <w:p w14:paraId="0C15C7D3" w14:textId="77777777" w:rsidR="000F3F75" w:rsidRDefault="002E133C">
            <w:pPr>
              <w:pStyle w:val="Compact"/>
              <w:jc w:val="center"/>
            </w:pPr>
            <w:r>
              <w:t>1.13 (1.05, 1.26)</w:t>
            </w:r>
          </w:p>
        </w:tc>
      </w:tr>
      <w:tr w:rsidR="000F3F75" w14:paraId="1E0F3F1B" w14:textId="77777777" w:rsidTr="00301D97">
        <w:tc>
          <w:tcPr>
            <w:tcW w:w="0" w:type="auto"/>
            <w:tcPrChange w:id="208" w:author="Samuel Abbott" w:date="2019-11-05T11:19:00Z">
              <w:tcPr>
                <w:tcW w:w="2954" w:type="pct"/>
              </w:tcPr>
            </w:tcPrChange>
          </w:tcPr>
          <w:p w14:paraId="1830AE9A" w14:textId="384B334E" w:rsidR="000F3F75" w:rsidRDefault="002E133C">
            <w:pPr>
              <w:pStyle w:val="Compact"/>
            </w:pPr>
            <w:r>
              <w:t xml:space="preserve">Year of study </w:t>
            </w:r>
            <w:del w:id="209" w:author="Samuel Abbott" w:date="2019-11-05T11:19:00Z">
              <w:r w:rsidR="00CB6DE0">
                <w:delText>elibility</w:delText>
              </w:r>
            </w:del>
            <w:ins w:id="210" w:author="Samuel Abbott" w:date="2019-11-05T11:19:00Z">
              <w:r>
                <w:t>eligibility</w:t>
              </w:r>
            </w:ins>
            <w:r>
              <w:t>, individual level</w:t>
            </w:r>
          </w:p>
        </w:tc>
        <w:tc>
          <w:tcPr>
            <w:tcW w:w="0" w:type="auto"/>
            <w:tcPrChange w:id="211" w:author="Samuel Abbott" w:date="2019-11-05T11:19:00Z">
              <w:tcPr>
                <w:tcW w:w="1026" w:type="pct"/>
              </w:tcPr>
            </w:tcPrChange>
          </w:tcPr>
          <w:p w14:paraId="1EA7146D" w14:textId="77777777" w:rsidR="000F3F75" w:rsidRDefault="002E133C">
            <w:pPr>
              <w:pStyle w:val="Compact"/>
              <w:jc w:val="center"/>
            </w:pPr>
            <w:r>
              <w:t>-</w:t>
            </w:r>
          </w:p>
        </w:tc>
        <w:tc>
          <w:tcPr>
            <w:tcW w:w="0" w:type="auto"/>
            <w:tcPrChange w:id="212" w:author="Samuel Abbott" w:date="2019-11-05T11:19:00Z">
              <w:tcPr>
                <w:tcW w:w="1021" w:type="pct"/>
              </w:tcPr>
            </w:tcPrChange>
          </w:tcPr>
          <w:p w14:paraId="0AC76235" w14:textId="77777777" w:rsidR="000F3F75" w:rsidRDefault="000F3F75">
            <w:pPr>
              <w:pStyle w:val="Compact"/>
            </w:pPr>
          </w:p>
        </w:tc>
      </w:tr>
      <w:tr w:rsidR="000F3F75" w14:paraId="2B07F736" w14:textId="77777777" w:rsidTr="00301D97">
        <w:tc>
          <w:tcPr>
            <w:tcW w:w="0" w:type="auto"/>
            <w:tcPrChange w:id="213" w:author="Samuel Abbott" w:date="2019-11-05T11:19:00Z">
              <w:tcPr>
                <w:tcW w:w="2954" w:type="pct"/>
              </w:tcPr>
            </w:tcPrChange>
          </w:tcPr>
          <w:p w14:paraId="49F4BCF5" w14:textId="77777777" w:rsidR="000F3F75" w:rsidRDefault="002E133C">
            <w:pPr>
              <w:pStyle w:val="Compact"/>
            </w:pPr>
            <w:r>
              <w:t>        2000</w:t>
            </w:r>
          </w:p>
        </w:tc>
        <w:tc>
          <w:tcPr>
            <w:tcW w:w="0" w:type="auto"/>
            <w:tcPrChange w:id="214" w:author="Samuel Abbott" w:date="2019-11-05T11:19:00Z">
              <w:tcPr>
                <w:tcW w:w="1026" w:type="pct"/>
              </w:tcPr>
            </w:tcPrChange>
          </w:tcPr>
          <w:p w14:paraId="4D01EE27" w14:textId="77777777" w:rsidR="000F3F75" w:rsidRDefault="002E133C">
            <w:pPr>
              <w:pStyle w:val="Compact"/>
              <w:jc w:val="center"/>
            </w:pPr>
            <w:r>
              <w:t>-</w:t>
            </w:r>
          </w:p>
        </w:tc>
        <w:tc>
          <w:tcPr>
            <w:tcW w:w="0" w:type="auto"/>
            <w:tcPrChange w:id="215" w:author="Samuel Abbott" w:date="2019-11-05T11:19:00Z">
              <w:tcPr>
                <w:tcW w:w="1021" w:type="pct"/>
              </w:tcPr>
            </w:tcPrChange>
          </w:tcPr>
          <w:p w14:paraId="5E1A1E44" w14:textId="77777777" w:rsidR="000F3F75" w:rsidRDefault="002E133C">
            <w:pPr>
              <w:pStyle w:val="Compact"/>
              <w:jc w:val="center"/>
            </w:pPr>
            <w:r>
              <w:t>1.10 (0.96, 1.29)</w:t>
            </w:r>
          </w:p>
        </w:tc>
      </w:tr>
      <w:tr w:rsidR="000F3F75" w14:paraId="20683CC3" w14:textId="77777777" w:rsidTr="00301D97">
        <w:tc>
          <w:tcPr>
            <w:tcW w:w="0" w:type="auto"/>
            <w:tcPrChange w:id="216" w:author="Samuel Abbott" w:date="2019-11-05T11:19:00Z">
              <w:tcPr>
                <w:tcW w:w="2954" w:type="pct"/>
              </w:tcPr>
            </w:tcPrChange>
          </w:tcPr>
          <w:p w14:paraId="6BA3AAA8" w14:textId="77777777" w:rsidR="000F3F75" w:rsidRDefault="002E133C">
            <w:pPr>
              <w:pStyle w:val="Compact"/>
            </w:pPr>
            <w:r>
              <w:t>        2001</w:t>
            </w:r>
          </w:p>
        </w:tc>
        <w:tc>
          <w:tcPr>
            <w:tcW w:w="0" w:type="auto"/>
            <w:tcPrChange w:id="217" w:author="Samuel Abbott" w:date="2019-11-05T11:19:00Z">
              <w:tcPr>
                <w:tcW w:w="1026" w:type="pct"/>
              </w:tcPr>
            </w:tcPrChange>
          </w:tcPr>
          <w:p w14:paraId="00D6D949" w14:textId="77777777" w:rsidR="000F3F75" w:rsidRDefault="002E133C">
            <w:pPr>
              <w:pStyle w:val="Compact"/>
              <w:jc w:val="center"/>
            </w:pPr>
            <w:r>
              <w:t>-</w:t>
            </w:r>
          </w:p>
        </w:tc>
        <w:tc>
          <w:tcPr>
            <w:tcW w:w="0" w:type="auto"/>
            <w:tcPrChange w:id="218" w:author="Samuel Abbott" w:date="2019-11-05T11:19:00Z">
              <w:tcPr>
                <w:tcW w:w="1021" w:type="pct"/>
              </w:tcPr>
            </w:tcPrChange>
          </w:tcPr>
          <w:p w14:paraId="4D5A6883" w14:textId="77777777" w:rsidR="000F3F75" w:rsidRDefault="002E133C">
            <w:pPr>
              <w:pStyle w:val="Compact"/>
              <w:jc w:val="center"/>
            </w:pPr>
            <w:r>
              <w:t>1.06 (0.93, 1.24)</w:t>
            </w:r>
          </w:p>
        </w:tc>
      </w:tr>
      <w:tr w:rsidR="000F3F75" w14:paraId="2805ACB0" w14:textId="77777777" w:rsidTr="00301D97">
        <w:tc>
          <w:tcPr>
            <w:tcW w:w="0" w:type="auto"/>
            <w:tcPrChange w:id="219" w:author="Samuel Abbott" w:date="2019-11-05T11:19:00Z">
              <w:tcPr>
                <w:tcW w:w="2954" w:type="pct"/>
              </w:tcPr>
            </w:tcPrChange>
          </w:tcPr>
          <w:p w14:paraId="59EFDB9B" w14:textId="77777777" w:rsidR="000F3F75" w:rsidRDefault="002E133C">
            <w:pPr>
              <w:pStyle w:val="Compact"/>
            </w:pPr>
            <w:r>
              <w:t>        2002</w:t>
            </w:r>
          </w:p>
        </w:tc>
        <w:tc>
          <w:tcPr>
            <w:tcW w:w="0" w:type="auto"/>
            <w:tcPrChange w:id="220" w:author="Samuel Abbott" w:date="2019-11-05T11:19:00Z">
              <w:tcPr>
                <w:tcW w:w="1026" w:type="pct"/>
              </w:tcPr>
            </w:tcPrChange>
          </w:tcPr>
          <w:p w14:paraId="61C8B02F" w14:textId="77777777" w:rsidR="000F3F75" w:rsidRDefault="002E133C">
            <w:pPr>
              <w:pStyle w:val="Compact"/>
              <w:jc w:val="center"/>
            </w:pPr>
            <w:r>
              <w:t>-</w:t>
            </w:r>
          </w:p>
        </w:tc>
        <w:tc>
          <w:tcPr>
            <w:tcW w:w="0" w:type="auto"/>
            <w:tcPrChange w:id="221" w:author="Samuel Abbott" w:date="2019-11-05T11:19:00Z">
              <w:tcPr>
                <w:tcW w:w="1021" w:type="pct"/>
              </w:tcPr>
            </w:tcPrChange>
          </w:tcPr>
          <w:p w14:paraId="6B1BE3F9" w14:textId="77777777" w:rsidR="000F3F75" w:rsidRDefault="002E133C">
            <w:pPr>
              <w:pStyle w:val="Compact"/>
              <w:jc w:val="center"/>
            </w:pPr>
            <w:r>
              <w:t>1.07 (0.94, 1.25)</w:t>
            </w:r>
          </w:p>
        </w:tc>
      </w:tr>
      <w:tr w:rsidR="000F3F75" w14:paraId="732481C6" w14:textId="77777777" w:rsidTr="00301D97">
        <w:tc>
          <w:tcPr>
            <w:tcW w:w="0" w:type="auto"/>
            <w:tcPrChange w:id="222" w:author="Samuel Abbott" w:date="2019-11-05T11:19:00Z">
              <w:tcPr>
                <w:tcW w:w="2954" w:type="pct"/>
              </w:tcPr>
            </w:tcPrChange>
          </w:tcPr>
          <w:p w14:paraId="7CBE9EB2" w14:textId="77777777" w:rsidR="000F3F75" w:rsidRDefault="002E133C">
            <w:pPr>
              <w:pStyle w:val="Compact"/>
            </w:pPr>
            <w:r>
              <w:t>        2003</w:t>
            </w:r>
          </w:p>
        </w:tc>
        <w:tc>
          <w:tcPr>
            <w:tcW w:w="0" w:type="auto"/>
            <w:tcPrChange w:id="223" w:author="Samuel Abbott" w:date="2019-11-05T11:19:00Z">
              <w:tcPr>
                <w:tcW w:w="1026" w:type="pct"/>
              </w:tcPr>
            </w:tcPrChange>
          </w:tcPr>
          <w:p w14:paraId="37DB0CCC" w14:textId="77777777" w:rsidR="000F3F75" w:rsidRDefault="002E133C">
            <w:pPr>
              <w:pStyle w:val="Compact"/>
              <w:jc w:val="center"/>
            </w:pPr>
            <w:r>
              <w:t>-</w:t>
            </w:r>
          </w:p>
        </w:tc>
        <w:tc>
          <w:tcPr>
            <w:tcW w:w="0" w:type="auto"/>
            <w:tcPrChange w:id="224" w:author="Samuel Abbott" w:date="2019-11-05T11:19:00Z">
              <w:tcPr>
                <w:tcW w:w="1021" w:type="pct"/>
              </w:tcPr>
            </w:tcPrChange>
          </w:tcPr>
          <w:p w14:paraId="6986CAF1" w14:textId="77777777" w:rsidR="000F3F75" w:rsidRDefault="002E133C">
            <w:pPr>
              <w:pStyle w:val="Compact"/>
              <w:jc w:val="center"/>
            </w:pPr>
            <w:r>
              <w:t>0.90 (0.76, 1.03)</w:t>
            </w:r>
          </w:p>
        </w:tc>
      </w:tr>
      <w:tr w:rsidR="000F3F75" w14:paraId="6264631E" w14:textId="77777777" w:rsidTr="00301D97">
        <w:tc>
          <w:tcPr>
            <w:tcW w:w="0" w:type="auto"/>
            <w:tcPrChange w:id="225" w:author="Samuel Abbott" w:date="2019-11-05T11:19:00Z">
              <w:tcPr>
                <w:tcW w:w="2954" w:type="pct"/>
              </w:tcPr>
            </w:tcPrChange>
          </w:tcPr>
          <w:p w14:paraId="5A937D4B" w14:textId="77777777" w:rsidR="000F3F75" w:rsidRDefault="002E133C">
            <w:pPr>
              <w:pStyle w:val="Compact"/>
            </w:pPr>
            <w:r>
              <w:t>        2004</w:t>
            </w:r>
          </w:p>
        </w:tc>
        <w:tc>
          <w:tcPr>
            <w:tcW w:w="0" w:type="auto"/>
            <w:tcPrChange w:id="226" w:author="Samuel Abbott" w:date="2019-11-05T11:19:00Z">
              <w:tcPr>
                <w:tcW w:w="1026" w:type="pct"/>
              </w:tcPr>
            </w:tcPrChange>
          </w:tcPr>
          <w:p w14:paraId="673A8388" w14:textId="77777777" w:rsidR="000F3F75" w:rsidRDefault="002E133C">
            <w:pPr>
              <w:pStyle w:val="Compact"/>
              <w:jc w:val="center"/>
            </w:pPr>
            <w:r>
              <w:t>-</w:t>
            </w:r>
          </w:p>
        </w:tc>
        <w:tc>
          <w:tcPr>
            <w:tcW w:w="0" w:type="auto"/>
            <w:tcPrChange w:id="227" w:author="Samuel Abbott" w:date="2019-11-05T11:19:00Z">
              <w:tcPr>
                <w:tcW w:w="1021" w:type="pct"/>
              </w:tcPr>
            </w:tcPrChange>
          </w:tcPr>
          <w:p w14:paraId="4AD4D7B7" w14:textId="77777777" w:rsidR="000F3F75" w:rsidRDefault="002E133C">
            <w:pPr>
              <w:pStyle w:val="Compact"/>
              <w:jc w:val="center"/>
            </w:pPr>
            <w:r>
              <w:t>0.89 (0.75, 1.02)</w:t>
            </w:r>
          </w:p>
        </w:tc>
      </w:tr>
      <w:tr w:rsidR="000F3F75" w14:paraId="79C3F17F" w14:textId="77777777" w:rsidTr="00301D97">
        <w:tc>
          <w:tcPr>
            <w:tcW w:w="0" w:type="auto"/>
            <w:tcPrChange w:id="228" w:author="Samuel Abbott" w:date="2019-11-05T11:19:00Z">
              <w:tcPr>
                <w:tcW w:w="2954" w:type="pct"/>
              </w:tcPr>
            </w:tcPrChange>
          </w:tcPr>
          <w:p w14:paraId="403B555B" w14:textId="77777777" w:rsidR="000F3F75" w:rsidRDefault="002E133C">
            <w:pPr>
              <w:pStyle w:val="Compact"/>
            </w:pPr>
            <w:r>
              <w:t>        2005</w:t>
            </w:r>
          </w:p>
        </w:tc>
        <w:tc>
          <w:tcPr>
            <w:tcW w:w="0" w:type="auto"/>
            <w:tcPrChange w:id="229" w:author="Samuel Abbott" w:date="2019-11-05T11:19:00Z">
              <w:tcPr>
                <w:tcW w:w="1026" w:type="pct"/>
              </w:tcPr>
            </w:tcPrChange>
          </w:tcPr>
          <w:p w14:paraId="3F466DA2" w14:textId="77777777" w:rsidR="000F3F75" w:rsidRDefault="002E133C">
            <w:pPr>
              <w:pStyle w:val="Compact"/>
              <w:jc w:val="center"/>
            </w:pPr>
            <w:r>
              <w:t>-</w:t>
            </w:r>
          </w:p>
        </w:tc>
        <w:tc>
          <w:tcPr>
            <w:tcW w:w="0" w:type="auto"/>
            <w:tcPrChange w:id="230" w:author="Samuel Abbott" w:date="2019-11-05T11:19:00Z">
              <w:tcPr>
                <w:tcW w:w="1021" w:type="pct"/>
              </w:tcPr>
            </w:tcPrChange>
          </w:tcPr>
          <w:p w14:paraId="0BE8B712" w14:textId="77777777" w:rsidR="000F3F75" w:rsidRDefault="002E133C">
            <w:pPr>
              <w:pStyle w:val="Compact"/>
              <w:jc w:val="center"/>
            </w:pPr>
            <w:r>
              <w:t>0.98 (0.85, 1.12)</w:t>
            </w:r>
          </w:p>
        </w:tc>
      </w:tr>
      <w:tr w:rsidR="000F3F75" w14:paraId="6A1067CB" w14:textId="77777777" w:rsidTr="00301D97">
        <w:tc>
          <w:tcPr>
            <w:tcW w:w="0" w:type="auto"/>
            <w:tcPrChange w:id="231" w:author="Samuel Abbott" w:date="2019-11-05T11:19:00Z">
              <w:tcPr>
                <w:tcW w:w="2954" w:type="pct"/>
              </w:tcPr>
            </w:tcPrChange>
          </w:tcPr>
          <w:p w14:paraId="6D148BAC" w14:textId="77777777" w:rsidR="000F3F75" w:rsidRDefault="002E133C">
            <w:pPr>
              <w:pStyle w:val="Compact"/>
            </w:pPr>
            <w:r>
              <w:t>        2006</w:t>
            </w:r>
          </w:p>
        </w:tc>
        <w:tc>
          <w:tcPr>
            <w:tcW w:w="0" w:type="auto"/>
            <w:tcPrChange w:id="232" w:author="Samuel Abbott" w:date="2019-11-05T11:19:00Z">
              <w:tcPr>
                <w:tcW w:w="1026" w:type="pct"/>
              </w:tcPr>
            </w:tcPrChange>
          </w:tcPr>
          <w:p w14:paraId="483F2D1C" w14:textId="77777777" w:rsidR="000F3F75" w:rsidRDefault="002E133C">
            <w:pPr>
              <w:pStyle w:val="Compact"/>
              <w:jc w:val="center"/>
            </w:pPr>
            <w:r>
              <w:t>-</w:t>
            </w:r>
          </w:p>
        </w:tc>
        <w:tc>
          <w:tcPr>
            <w:tcW w:w="0" w:type="auto"/>
            <w:tcPrChange w:id="233" w:author="Samuel Abbott" w:date="2019-11-05T11:19:00Z">
              <w:tcPr>
                <w:tcW w:w="1021" w:type="pct"/>
              </w:tcPr>
            </w:tcPrChange>
          </w:tcPr>
          <w:p w14:paraId="3AB26D1B" w14:textId="77777777" w:rsidR="000F3F75" w:rsidRDefault="002E133C">
            <w:pPr>
              <w:pStyle w:val="Compact"/>
              <w:jc w:val="center"/>
            </w:pPr>
            <w:r>
              <w:t>1.13 (0.99, 1.33)</w:t>
            </w:r>
          </w:p>
        </w:tc>
      </w:tr>
      <w:tr w:rsidR="000F3F75" w14:paraId="2CDFE6AE" w14:textId="77777777" w:rsidTr="00301D97">
        <w:tc>
          <w:tcPr>
            <w:tcW w:w="0" w:type="auto"/>
            <w:tcPrChange w:id="234" w:author="Samuel Abbott" w:date="2019-11-05T11:19:00Z">
              <w:tcPr>
                <w:tcW w:w="2954" w:type="pct"/>
              </w:tcPr>
            </w:tcPrChange>
          </w:tcPr>
          <w:p w14:paraId="126ABF6D" w14:textId="77777777" w:rsidR="000F3F75" w:rsidRDefault="002E133C">
            <w:pPr>
              <w:pStyle w:val="Compact"/>
            </w:pPr>
            <w:r>
              <w:t>        2007</w:t>
            </w:r>
          </w:p>
        </w:tc>
        <w:tc>
          <w:tcPr>
            <w:tcW w:w="0" w:type="auto"/>
            <w:tcPrChange w:id="235" w:author="Samuel Abbott" w:date="2019-11-05T11:19:00Z">
              <w:tcPr>
                <w:tcW w:w="1026" w:type="pct"/>
              </w:tcPr>
            </w:tcPrChange>
          </w:tcPr>
          <w:p w14:paraId="243E628F" w14:textId="77777777" w:rsidR="000F3F75" w:rsidRDefault="002E133C">
            <w:pPr>
              <w:pStyle w:val="Compact"/>
              <w:jc w:val="center"/>
            </w:pPr>
            <w:r>
              <w:t>-</w:t>
            </w:r>
          </w:p>
        </w:tc>
        <w:tc>
          <w:tcPr>
            <w:tcW w:w="0" w:type="auto"/>
            <w:tcPrChange w:id="236" w:author="Samuel Abbott" w:date="2019-11-05T11:19:00Z">
              <w:tcPr>
                <w:tcW w:w="1021" w:type="pct"/>
              </w:tcPr>
            </w:tcPrChange>
          </w:tcPr>
          <w:p w14:paraId="0857D701" w14:textId="77777777" w:rsidR="000F3F75" w:rsidRDefault="002E133C">
            <w:pPr>
              <w:pStyle w:val="Compact"/>
              <w:jc w:val="center"/>
            </w:pPr>
            <w:r>
              <w:t>1.04 (0.91, 1.20)</w:t>
            </w:r>
          </w:p>
        </w:tc>
      </w:tr>
      <w:tr w:rsidR="000F3F75" w14:paraId="284EB27D" w14:textId="77777777" w:rsidTr="00301D97">
        <w:tc>
          <w:tcPr>
            <w:tcW w:w="0" w:type="auto"/>
            <w:tcPrChange w:id="237" w:author="Samuel Abbott" w:date="2019-11-05T11:19:00Z">
              <w:tcPr>
                <w:tcW w:w="2954" w:type="pct"/>
              </w:tcPr>
            </w:tcPrChange>
          </w:tcPr>
          <w:p w14:paraId="24A16639" w14:textId="77777777" w:rsidR="000F3F75" w:rsidRDefault="002E133C">
            <w:pPr>
              <w:pStyle w:val="Compact"/>
            </w:pPr>
            <w:r>
              <w:t>        2008</w:t>
            </w:r>
          </w:p>
        </w:tc>
        <w:tc>
          <w:tcPr>
            <w:tcW w:w="0" w:type="auto"/>
            <w:tcPrChange w:id="238" w:author="Samuel Abbott" w:date="2019-11-05T11:19:00Z">
              <w:tcPr>
                <w:tcW w:w="1026" w:type="pct"/>
              </w:tcPr>
            </w:tcPrChange>
          </w:tcPr>
          <w:p w14:paraId="5EDB5758" w14:textId="77777777" w:rsidR="000F3F75" w:rsidRDefault="002E133C">
            <w:pPr>
              <w:pStyle w:val="Compact"/>
              <w:jc w:val="center"/>
            </w:pPr>
            <w:r>
              <w:t>-</w:t>
            </w:r>
          </w:p>
        </w:tc>
        <w:tc>
          <w:tcPr>
            <w:tcW w:w="0" w:type="auto"/>
            <w:tcPrChange w:id="239" w:author="Samuel Abbott" w:date="2019-11-05T11:19:00Z">
              <w:tcPr>
                <w:tcW w:w="1021" w:type="pct"/>
              </w:tcPr>
            </w:tcPrChange>
          </w:tcPr>
          <w:p w14:paraId="1FB2C57B" w14:textId="77777777" w:rsidR="000F3F75" w:rsidRDefault="002E133C">
            <w:pPr>
              <w:pStyle w:val="Compact"/>
              <w:jc w:val="center"/>
            </w:pPr>
            <w:r>
              <w:t>0.96 (0.83, 1.09)</w:t>
            </w:r>
          </w:p>
        </w:tc>
      </w:tr>
      <w:tr w:rsidR="000F3F75" w14:paraId="48A27FD9" w14:textId="77777777" w:rsidTr="00301D97">
        <w:tc>
          <w:tcPr>
            <w:tcW w:w="0" w:type="auto"/>
            <w:tcPrChange w:id="240" w:author="Samuel Abbott" w:date="2019-11-05T11:19:00Z">
              <w:tcPr>
                <w:tcW w:w="2954" w:type="pct"/>
              </w:tcPr>
            </w:tcPrChange>
          </w:tcPr>
          <w:p w14:paraId="6E221EBA" w14:textId="77777777" w:rsidR="000F3F75" w:rsidRDefault="002E133C">
            <w:pPr>
              <w:pStyle w:val="Compact"/>
            </w:pPr>
            <w:r>
              <w:t>        2009</w:t>
            </w:r>
          </w:p>
        </w:tc>
        <w:tc>
          <w:tcPr>
            <w:tcW w:w="0" w:type="auto"/>
            <w:tcPrChange w:id="241" w:author="Samuel Abbott" w:date="2019-11-05T11:19:00Z">
              <w:tcPr>
                <w:tcW w:w="1026" w:type="pct"/>
              </w:tcPr>
            </w:tcPrChange>
          </w:tcPr>
          <w:p w14:paraId="2E01C40D" w14:textId="77777777" w:rsidR="000F3F75" w:rsidRDefault="002E133C">
            <w:pPr>
              <w:pStyle w:val="Compact"/>
              <w:jc w:val="center"/>
            </w:pPr>
            <w:r>
              <w:t>-</w:t>
            </w:r>
          </w:p>
        </w:tc>
        <w:tc>
          <w:tcPr>
            <w:tcW w:w="0" w:type="auto"/>
            <w:tcPrChange w:id="242" w:author="Samuel Abbott" w:date="2019-11-05T11:19:00Z">
              <w:tcPr>
                <w:tcW w:w="1021" w:type="pct"/>
              </w:tcPr>
            </w:tcPrChange>
          </w:tcPr>
          <w:p w14:paraId="14CAF194" w14:textId="77777777" w:rsidR="000F3F75" w:rsidRDefault="002E133C">
            <w:pPr>
              <w:pStyle w:val="Compact"/>
              <w:jc w:val="center"/>
            </w:pPr>
            <w:r>
              <w:t>0.95 (0.81, 1.08)</w:t>
            </w:r>
          </w:p>
        </w:tc>
      </w:tr>
      <w:tr w:rsidR="000F3F75" w14:paraId="13B0F51B" w14:textId="77777777" w:rsidTr="00301D97">
        <w:tc>
          <w:tcPr>
            <w:tcW w:w="0" w:type="auto"/>
            <w:tcPrChange w:id="243" w:author="Samuel Abbott" w:date="2019-11-05T11:19:00Z">
              <w:tcPr>
                <w:tcW w:w="2954" w:type="pct"/>
              </w:tcPr>
            </w:tcPrChange>
          </w:tcPr>
          <w:p w14:paraId="1D0F93CE" w14:textId="77777777" w:rsidR="000F3F75" w:rsidRDefault="002E133C">
            <w:pPr>
              <w:pStyle w:val="Compact"/>
            </w:pPr>
            <w:r>
              <w:t>        2010</w:t>
            </w:r>
          </w:p>
        </w:tc>
        <w:tc>
          <w:tcPr>
            <w:tcW w:w="0" w:type="auto"/>
            <w:tcPrChange w:id="244" w:author="Samuel Abbott" w:date="2019-11-05T11:19:00Z">
              <w:tcPr>
                <w:tcW w:w="1026" w:type="pct"/>
              </w:tcPr>
            </w:tcPrChange>
          </w:tcPr>
          <w:p w14:paraId="79A615DB" w14:textId="77777777" w:rsidR="000F3F75" w:rsidRDefault="002E133C">
            <w:pPr>
              <w:pStyle w:val="Compact"/>
              <w:jc w:val="center"/>
            </w:pPr>
            <w:r>
              <w:t>-</w:t>
            </w:r>
          </w:p>
        </w:tc>
        <w:tc>
          <w:tcPr>
            <w:tcW w:w="0" w:type="auto"/>
            <w:tcPrChange w:id="245" w:author="Samuel Abbott" w:date="2019-11-05T11:19:00Z">
              <w:tcPr>
                <w:tcW w:w="1021" w:type="pct"/>
              </w:tcPr>
            </w:tcPrChange>
          </w:tcPr>
          <w:p w14:paraId="73A17275" w14:textId="77777777" w:rsidR="000F3F75" w:rsidRDefault="002E133C">
            <w:pPr>
              <w:pStyle w:val="Compact"/>
              <w:jc w:val="center"/>
            </w:pPr>
            <w:r>
              <w:t>0.96 (0.82, 1.11)</w:t>
            </w:r>
          </w:p>
        </w:tc>
      </w:tr>
      <w:tr w:rsidR="00301D97" w14:paraId="65F8837A" w14:textId="77777777" w:rsidTr="00146E7F">
        <w:trPr>
          <w:cnfStyle w:val="010000000000" w:firstRow="0" w:lastRow="1" w:firstColumn="0" w:lastColumn="0" w:oddVBand="0" w:evenVBand="0" w:oddHBand="0" w:evenHBand="0" w:firstRowFirstColumn="0" w:firstRowLastColumn="0" w:lastRowFirstColumn="0" w:lastRowLastColumn="0"/>
        </w:trPr>
        <w:tc>
          <w:tcPr>
            <w:tcW w:w="0" w:type="auto"/>
            <w:gridSpan w:val="3"/>
          </w:tcPr>
          <w:p w14:paraId="06B7D75E" w14:textId="37FC0629" w:rsidR="00301D97" w:rsidRDefault="00301D97">
            <w:pPr>
              <w:pStyle w:val="Compact"/>
            </w:pPr>
            <w:r w:rsidRPr="00301D97">
              <w:rPr>
                <w:b w:val="0"/>
                <w:bCs w:val="0"/>
              </w:rPr>
              <w:lastRenderedPageBreak/>
              <w:t xml:space="preserve">* Incidence Rate Ratio (95% </w:t>
            </w:r>
            <w:del w:id="246" w:author="Samuel Abbott" w:date="2019-11-05T11:19:00Z">
              <w:r w:rsidR="00C32558" w:rsidRPr="00C32558">
                <w:rPr>
                  <w:b w:val="0"/>
                </w:rPr>
                <w:delText>Credible Interval</w:delText>
              </w:r>
            </w:del>
            <w:ins w:id="247" w:author="Samuel Abbott" w:date="2019-11-05T11:19:00Z">
              <w:r w:rsidRPr="00301D97">
                <w:rPr>
                  <w:b w:val="0"/>
                  <w:bCs w:val="0"/>
                </w:rPr>
                <w:t>credible interval</w:t>
              </w:r>
            </w:ins>
            <w:r w:rsidRPr="00301D97">
              <w:rPr>
                <w:b w:val="0"/>
                <w:bCs w:val="0"/>
              </w:rPr>
              <w:t xml:space="preserve">) </w:t>
            </w:r>
          </w:p>
          <w:p w14:paraId="55CDDA5C" w14:textId="77777777" w:rsidR="00301D97" w:rsidRDefault="00301D97">
            <w:pPr>
              <w:pStyle w:val="Compact"/>
              <w:rPr>
                <w:ins w:id="248" w:author="Samuel Abbott" w:date="2019-11-05T11:19:00Z"/>
              </w:rPr>
            </w:pPr>
            <w:r w:rsidRPr="00301D97">
              <w:rPr>
                <w:b w:val="0"/>
                <w:bCs w:val="0"/>
              </w:rPr>
              <w:t>† There was an improvement in the LOOIC score of 0.52 (SE 2.63) from dropping the change in policy from the model in the UK born cohort and a -3.02 (SE 3.52) improvement in the non-UK born cohort.</w:t>
            </w:r>
          </w:p>
          <w:p w14:paraId="553ED183" w14:textId="77777777" w:rsidR="00301D97" w:rsidRPr="00301D97" w:rsidRDefault="00301D97">
            <w:pPr>
              <w:pStyle w:val="Compact"/>
              <w:rPr>
                <w:b w:val="0"/>
                <w:bCs w:val="0"/>
              </w:rPr>
            </w:pPr>
            <w:ins w:id="249" w:author="Samuel Abbott" w:date="2019-11-05T11:19:00Z">
              <w:r w:rsidRPr="00301D97">
                <w:rPr>
                  <w:b w:val="0"/>
                  <w:bCs w:val="0"/>
                </w:rPr>
                <w:t>LOOIC - Leave one out cross validation information criterion; SE - Standard error</w:t>
              </w:r>
            </w:ins>
          </w:p>
        </w:tc>
      </w:tr>
    </w:tbl>
    <w:p w14:paraId="09D8C6F3" w14:textId="77777777" w:rsidR="000F3F75" w:rsidRDefault="002E133C">
      <w:pPr>
        <w:pStyle w:val="BodyText"/>
      </w:pPr>
      <w:r>
        <w:rPr>
          <w:b/>
        </w:rPr>
        <w:t>Adjusted estimates of the effect of the change in policy in those relevant to the targeted neonatal programme</w:t>
      </w:r>
    </w:p>
    <w:p w14:paraId="5C5513C5" w14:textId="5A853007" w:rsidR="000F3F75" w:rsidRDefault="002E133C">
      <w:pPr>
        <w:pStyle w:val="BodyText"/>
      </w:pPr>
      <w:r>
        <w:t>For the UK born cohort relevant to the targeted neonatal vaccination programme the evidence of an association, across all models, was mixed and credible intervals were wide compared to models for the UK born cohort relevant to the universal school-age vaccination programme (Supplementary Table S4). The best fitting model was a Poisson model which adjusted for the change in policy, age, UK born incidence rates, and year of study entry with a random effect (Table 3). In this model, there was weak evidence of an association between the change in BCG policy and an decrease in incidence rates in UK born neonates, with an IRR of 0.96 (95%</w:t>
      </w:r>
      <w:del w:id="250" w:author="Samuel Abbott" w:date="2019-11-05T11:19:00Z">
        <w:r w:rsidR="00CB6DE0">
          <w:delText>CI</w:delText>
        </w:r>
      </w:del>
      <w:ins w:id="251" w:author="Samuel Abbott" w:date="2019-11-05T11:19:00Z">
        <w:r>
          <w:t>CrI</w:t>
        </w:r>
      </w:ins>
      <w:r>
        <w:t xml:space="preserve"> 0.82, 1.14). There was weak evidence to suggest that dropping the change in policy from this model improved the quality of the fit, with an improvement in the LOOIC score of 0.92 (SE 1.07). This suggests that the change in policy was not an important factor for explaining incidence rates, after adjusting for covariates. Models which also adjusted for non-UK born incidence rates estimated that the change in policy was associated with no change in incidence rates in the relevant cohort of neonates.</w:t>
      </w:r>
    </w:p>
    <w:p w14:paraId="46E44EF2" w14:textId="42907447" w:rsidR="00301D97" w:rsidRDefault="002E133C">
      <w:pPr>
        <w:pStyle w:val="BodyText"/>
      </w:pPr>
      <w:r>
        <w:t>For the comparable non-UK born cohort who were relevant to the targeted neonatal vaccination programme there was evidence, across all models, that change in policy was associated with a large decrease in incidence rates (IRR: 0.62 (95%</w:t>
      </w:r>
      <w:del w:id="252" w:author="Samuel Abbott" w:date="2019-11-05T11:19:00Z">
        <w:r w:rsidR="00CB6DE0">
          <w:delText>CI</w:delText>
        </w:r>
      </w:del>
      <w:ins w:id="253" w:author="Samuel Abbott" w:date="2019-11-05T11:19:00Z">
        <w:r>
          <w:t>CrI</w:t>
        </w:r>
      </w:ins>
      <w:r>
        <w:t xml:space="preserve"> 0.44, 0.88)) (Table 3 in the best fitting model). The best fitting model was a Negative Binomial model that adjusted for the change in policy, age, and non-UK born incidence rates (Table 3). All models which at least adjusted for age estimated comparable effects of the change in policy (Supplementary Table S5).</w:t>
      </w:r>
    </w:p>
    <w:p w14:paraId="3FB586B6" w14:textId="77777777" w:rsidR="00301D97" w:rsidRDefault="00301D97" w:rsidP="00301D97">
      <w:pPr>
        <w:pStyle w:val="BodyText"/>
        <w:pPrChange w:id="254" w:author="Samuel Abbott" w:date="2019-11-05T11:19:00Z">
          <w:pPr/>
        </w:pPrChange>
      </w:pPr>
      <w:r>
        <w:br w:type="page"/>
      </w:r>
    </w:p>
    <w:p w14:paraId="31FDC411" w14:textId="77777777" w:rsidR="000F3F75" w:rsidRDefault="000F3F75">
      <w:pPr>
        <w:pStyle w:val="BodyText"/>
        <w:rPr>
          <w:ins w:id="255" w:author="Samuel Abbott" w:date="2019-11-05T11:19:00Z"/>
        </w:rPr>
      </w:pPr>
    </w:p>
    <w:p w14:paraId="6F5792BF" w14:textId="77777777" w:rsidR="000F3F75" w:rsidRDefault="002E133C">
      <w:pPr>
        <w:pStyle w:val="TableCaption"/>
      </w:pPr>
      <w:r>
        <w:t>Table 3: Summary table of incidence rate ratios, in the UK born and non-UK born cohorts relevant to the targeted neonatal scheme, using the best fitting models as determined by comparison of the LOOIC (UK born: Poisson model with a random intercept for year of study entry, adjusting with fixed effects for the change in policy, age, and incidence rates in the UK born (Model 16), Non-UK born: Negative binomial model adjusting with fixed effects for the change in policy, age, and incidence rates in the non-UK born (Model 8 (Negative Binomial))). Model terms which were not included in a given cohort are indicated using a hyphen (-).</w:t>
      </w:r>
      <w:ins w:id="256" w:author="Samuel Abbott" w:date="2019-11-05T11:19:00Z">
        <w:r>
          <w:t xml:space="preserve"> </w:t>
        </w:r>
        <w:r w:rsidR="00664A85">
          <w:t xml:space="preserve">Data relate to </w:t>
        </w:r>
        <w:r>
          <w:t>England, 2000-2015</w:t>
        </w:r>
      </w:ins>
    </w:p>
    <w:tbl>
      <w:tblPr>
        <w:tblStyle w:val="PlainTable21"/>
        <w:tblW w:w="5000" w:type="pct"/>
        <w:tblLook w:val="0660" w:firstRow="1" w:lastRow="1" w:firstColumn="0" w:lastColumn="0" w:noHBand="1" w:noVBand="1"/>
        <w:tblPrChange w:id="257" w:author="Samuel Abbott" w:date="2019-11-05T11:19:00Z">
          <w:tblPr>
            <w:tblStyle w:val="PlainTable21"/>
            <w:tblW w:w="5000" w:type="pct"/>
            <w:tblLook w:val="0660" w:firstRow="1" w:lastRow="1" w:firstColumn="0" w:lastColumn="0" w:noHBand="1" w:noVBand="1"/>
          </w:tblPr>
        </w:tblPrChange>
      </w:tblPr>
      <w:tblGrid>
        <w:gridCol w:w="5150"/>
        <w:gridCol w:w="2105"/>
        <w:gridCol w:w="2105"/>
        <w:tblGridChange w:id="258">
          <w:tblGrid>
            <w:gridCol w:w="5530"/>
            <w:gridCol w:w="1921"/>
            <w:gridCol w:w="1909"/>
          </w:tblGrid>
        </w:tblGridChange>
      </w:tblGrid>
      <w:tr w:rsidR="00301D97" w14:paraId="549AD9E1" w14:textId="77777777" w:rsidTr="006E1299">
        <w:trPr>
          <w:cnfStyle w:val="100000000000" w:firstRow="1" w:lastRow="0" w:firstColumn="0" w:lastColumn="0" w:oddVBand="0" w:evenVBand="0" w:oddHBand="0" w:evenHBand="0" w:firstRowFirstColumn="0" w:firstRowLastColumn="0" w:lastRowFirstColumn="0" w:lastRowLastColumn="0"/>
        </w:trPr>
        <w:tc>
          <w:tcPr>
            <w:tcW w:w="0" w:type="auto"/>
            <w:vMerge w:val="restart"/>
            <w:tcPrChange w:id="259" w:author="Samuel Abbott" w:date="2019-11-05T11:19:00Z">
              <w:tcPr>
                <w:tcW w:w="2954" w:type="pct"/>
                <w:vMerge w:val="restart"/>
              </w:tcPr>
            </w:tcPrChange>
          </w:tcPr>
          <w:p w14:paraId="0DA589AC" w14:textId="77777777" w:rsidR="00301D97" w:rsidRPr="00301D97" w:rsidRDefault="00301D97" w:rsidP="003B6D4A">
            <w:pPr>
              <w:pStyle w:val="Compact"/>
              <w:cnfStyle w:val="100000000000" w:firstRow="1" w:lastRow="0" w:firstColumn="0" w:lastColumn="0" w:oddVBand="0" w:evenVBand="0" w:oddHBand="0" w:evenHBand="0" w:firstRowFirstColumn="0" w:firstRowLastColumn="0" w:lastRowFirstColumn="0" w:lastRowLastColumn="0"/>
              <w:rPr>
                <w:b w:val="0"/>
                <w:bCs w:val="0"/>
              </w:rPr>
            </w:pPr>
            <w:r w:rsidRPr="00301D97">
              <w:rPr>
                <w:b w:val="0"/>
                <w:bCs w:val="0"/>
              </w:rPr>
              <w:t>Variable</w:t>
            </w:r>
          </w:p>
        </w:tc>
        <w:tc>
          <w:tcPr>
            <w:tcW w:w="0" w:type="auto"/>
            <w:gridSpan w:val="2"/>
            <w:tcPrChange w:id="260" w:author="Samuel Abbott" w:date="2019-11-05T11:19:00Z">
              <w:tcPr>
                <w:tcW w:w="2046" w:type="pct"/>
                <w:gridSpan w:val="2"/>
              </w:tcPr>
            </w:tcPrChange>
          </w:tcPr>
          <w:p w14:paraId="229F4EB2" w14:textId="77777777" w:rsidR="00301D97" w:rsidRPr="00301D97" w:rsidRDefault="00301D97">
            <w:pPr>
              <w:pStyle w:val="Compact"/>
              <w:jc w:val="center"/>
              <w:cnfStyle w:val="100000000000" w:firstRow="1" w:lastRow="0" w:firstColumn="0" w:lastColumn="0" w:oddVBand="0" w:evenVBand="0" w:oddHBand="0" w:evenHBand="0" w:firstRowFirstColumn="0" w:firstRowLastColumn="0" w:lastRowFirstColumn="0" w:lastRowLastColumn="0"/>
              <w:rPr>
                <w:b w:val="0"/>
                <w:bCs w:val="0"/>
              </w:rPr>
            </w:pPr>
            <w:r w:rsidRPr="00301D97">
              <w:rPr>
                <w:b w:val="0"/>
                <w:bCs w:val="0"/>
              </w:rPr>
              <w:t xml:space="preserve">IRR (95% </w:t>
            </w:r>
            <w:proofErr w:type="spellStart"/>
            <w:r w:rsidRPr="00301D97">
              <w:rPr>
                <w:b w:val="0"/>
                <w:bCs w:val="0"/>
              </w:rPr>
              <w:t>CrI</w:t>
            </w:r>
            <w:proofErr w:type="spellEnd"/>
            <w:r w:rsidRPr="00301D97">
              <w:rPr>
                <w:b w:val="0"/>
                <w:bCs w:val="0"/>
              </w:rPr>
              <w:t>)*</w:t>
            </w:r>
          </w:p>
        </w:tc>
      </w:tr>
      <w:tr w:rsidR="00301D97" w14:paraId="021CC91A" w14:textId="77777777" w:rsidTr="00301D97">
        <w:tc>
          <w:tcPr>
            <w:tcW w:w="0" w:type="auto"/>
            <w:vMerge/>
            <w:tcBorders>
              <w:bottom w:val="single" w:sz="4" w:space="0" w:color="auto"/>
            </w:tcBorders>
            <w:tcPrChange w:id="261" w:author="Samuel Abbott" w:date="2019-11-05T11:19:00Z">
              <w:tcPr>
                <w:tcW w:w="2954" w:type="pct"/>
                <w:vMerge/>
                <w:tcBorders>
                  <w:bottom w:val="single" w:sz="4" w:space="0" w:color="auto"/>
                </w:tcBorders>
              </w:tcPr>
            </w:tcPrChange>
          </w:tcPr>
          <w:p w14:paraId="53A57710" w14:textId="77777777" w:rsidR="00301D97" w:rsidRDefault="00301D97">
            <w:pPr>
              <w:pStyle w:val="Compact"/>
              <w:rPr>
                <w:rPrChange w:id="262" w:author="Samuel Abbott" w:date="2019-11-05T11:19:00Z">
                  <w:rPr>
                    <w:b/>
                  </w:rPr>
                </w:rPrChange>
              </w:rPr>
            </w:pPr>
          </w:p>
        </w:tc>
        <w:tc>
          <w:tcPr>
            <w:tcW w:w="0" w:type="auto"/>
            <w:tcBorders>
              <w:bottom w:val="single" w:sz="4" w:space="0" w:color="auto"/>
            </w:tcBorders>
            <w:tcPrChange w:id="263" w:author="Samuel Abbott" w:date="2019-11-05T11:19:00Z">
              <w:tcPr>
                <w:tcW w:w="1026" w:type="pct"/>
                <w:tcBorders>
                  <w:bottom w:val="single" w:sz="4" w:space="0" w:color="auto"/>
                </w:tcBorders>
              </w:tcPr>
            </w:tcPrChange>
          </w:tcPr>
          <w:p w14:paraId="0DD570FD" w14:textId="77777777" w:rsidR="00301D97" w:rsidRDefault="00301D97">
            <w:pPr>
              <w:pStyle w:val="Compact"/>
              <w:jc w:val="center"/>
            </w:pPr>
            <w:r>
              <w:t>UK born</w:t>
            </w:r>
          </w:p>
        </w:tc>
        <w:tc>
          <w:tcPr>
            <w:tcW w:w="0" w:type="auto"/>
            <w:tcBorders>
              <w:bottom w:val="single" w:sz="4" w:space="0" w:color="auto"/>
            </w:tcBorders>
            <w:tcPrChange w:id="264" w:author="Samuel Abbott" w:date="2019-11-05T11:19:00Z">
              <w:tcPr>
                <w:tcW w:w="1021" w:type="pct"/>
                <w:tcBorders>
                  <w:bottom w:val="single" w:sz="4" w:space="0" w:color="auto"/>
                </w:tcBorders>
              </w:tcPr>
            </w:tcPrChange>
          </w:tcPr>
          <w:p w14:paraId="505C5B06" w14:textId="77777777" w:rsidR="00301D97" w:rsidRDefault="00301D97">
            <w:pPr>
              <w:pStyle w:val="Compact"/>
              <w:jc w:val="center"/>
            </w:pPr>
            <w:r>
              <w:t>Non-UK born</w:t>
            </w:r>
          </w:p>
        </w:tc>
      </w:tr>
      <w:tr w:rsidR="000F3F75" w14:paraId="441456ED" w14:textId="77777777" w:rsidTr="00301D97">
        <w:tc>
          <w:tcPr>
            <w:tcW w:w="0" w:type="auto"/>
            <w:tcBorders>
              <w:top w:val="single" w:sz="4" w:space="0" w:color="auto"/>
            </w:tcBorders>
            <w:tcPrChange w:id="265" w:author="Samuel Abbott" w:date="2019-11-05T11:19:00Z">
              <w:tcPr>
                <w:tcW w:w="2954" w:type="pct"/>
                <w:tcBorders>
                  <w:top w:val="single" w:sz="4" w:space="0" w:color="auto"/>
                </w:tcBorders>
              </w:tcPr>
            </w:tcPrChange>
          </w:tcPr>
          <w:p w14:paraId="255BAEB5" w14:textId="77777777" w:rsidR="000F3F75" w:rsidRDefault="002E133C">
            <w:pPr>
              <w:pStyle w:val="Compact"/>
            </w:pPr>
            <w:r>
              <w:t>Policy change†</w:t>
            </w:r>
          </w:p>
        </w:tc>
        <w:tc>
          <w:tcPr>
            <w:tcW w:w="0" w:type="auto"/>
            <w:tcBorders>
              <w:top w:val="single" w:sz="4" w:space="0" w:color="auto"/>
            </w:tcBorders>
            <w:tcPrChange w:id="266" w:author="Samuel Abbott" w:date="2019-11-05T11:19:00Z">
              <w:tcPr>
                <w:tcW w:w="1026" w:type="pct"/>
                <w:tcBorders>
                  <w:top w:val="single" w:sz="4" w:space="0" w:color="auto"/>
                </w:tcBorders>
              </w:tcPr>
            </w:tcPrChange>
          </w:tcPr>
          <w:p w14:paraId="494A1B70" w14:textId="77777777" w:rsidR="000F3F75" w:rsidRDefault="000F3F75">
            <w:pPr>
              <w:pStyle w:val="Compact"/>
            </w:pPr>
          </w:p>
        </w:tc>
        <w:tc>
          <w:tcPr>
            <w:tcW w:w="0" w:type="auto"/>
            <w:tcBorders>
              <w:top w:val="single" w:sz="4" w:space="0" w:color="auto"/>
              <w:bottom w:val="nil"/>
            </w:tcBorders>
            <w:tcPrChange w:id="267" w:author="Samuel Abbott" w:date="2019-11-05T11:19:00Z">
              <w:tcPr>
                <w:tcW w:w="1021" w:type="pct"/>
                <w:tcBorders>
                  <w:top w:val="single" w:sz="4" w:space="0" w:color="auto"/>
                </w:tcBorders>
              </w:tcPr>
            </w:tcPrChange>
          </w:tcPr>
          <w:p w14:paraId="3B0B85AF" w14:textId="77777777" w:rsidR="000F3F75" w:rsidRDefault="000F3F75">
            <w:pPr>
              <w:pStyle w:val="Compact"/>
            </w:pPr>
          </w:p>
        </w:tc>
      </w:tr>
      <w:tr w:rsidR="000F3F75" w14:paraId="728980D1" w14:textId="77777777" w:rsidTr="00301D97">
        <w:tc>
          <w:tcPr>
            <w:tcW w:w="0" w:type="auto"/>
            <w:tcPrChange w:id="268" w:author="Samuel Abbott" w:date="2019-11-05T11:19:00Z">
              <w:tcPr>
                <w:tcW w:w="2954" w:type="pct"/>
              </w:tcPr>
            </w:tcPrChange>
          </w:tcPr>
          <w:p w14:paraId="5B579F75" w14:textId="77777777" w:rsidR="000F3F75" w:rsidRDefault="002E133C">
            <w:pPr>
              <w:pStyle w:val="Compact"/>
            </w:pPr>
            <w:r>
              <w:t>        Pre-change</w:t>
            </w:r>
          </w:p>
        </w:tc>
        <w:tc>
          <w:tcPr>
            <w:tcW w:w="0" w:type="auto"/>
            <w:tcPrChange w:id="269" w:author="Samuel Abbott" w:date="2019-11-05T11:19:00Z">
              <w:tcPr>
                <w:tcW w:w="1026" w:type="pct"/>
              </w:tcPr>
            </w:tcPrChange>
          </w:tcPr>
          <w:p w14:paraId="4B8D31C8" w14:textId="77777777" w:rsidR="000F3F75" w:rsidRDefault="002E133C">
            <w:pPr>
              <w:pStyle w:val="Compact"/>
              <w:jc w:val="center"/>
            </w:pPr>
            <w:r>
              <w:rPr>
                <w:i/>
              </w:rPr>
              <w:t>Reference</w:t>
            </w:r>
          </w:p>
        </w:tc>
        <w:tc>
          <w:tcPr>
            <w:tcW w:w="0" w:type="auto"/>
            <w:tcBorders>
              <w:top w:val="nil"/>
              <w:bottom w:val="nil"/>
            </w:tcBorders>
            <w:tcPrChange w:id="270" w:author="Samuel Abbott" w:date="2019-11-05T11:19:00Z">
              <w:tcPr>
                <w:tcW w:w="1021" w:type="pct"/>
              </w:tcPr>
            </w:tcPrChange>
          </w:tcPr>
          <w:p w14:paraId="02BB9D2D" w14:textId="77777777" w:rsidR="000F3F75" w:rsidRDefault="002E133C">
            <w:pPr>
              <w:pStyle w:val="Compact"/>
              <w:jc w:val="center"/>
            </w:pPr>
            <w:r>
              <w:rPr>
                <w:i/>
              </w:rPr>
              <w:t>Reference</w:t>
            </w:r>
          </w:p>
        </w:tc>
      </w:tr>
      <w:tr w:rsidR="000F3F75" w14:paraId="3DD72DCE" w14:textId="77777777" w:rsidTr="00301D97">
        <w:tc>
          <w:tcPr>
            <w:tcW w:w="0" w:type="auto"/>
            <w:tcPrChange w:id="271" w:author="Samuel Abbott" w:date="2019-11-05T11:19:00Z">
              <w:tcPr>
                <w:tcW w:w="2954" w:type="pct"/>
              </w:tcPr>
            </w:tcPrChange>
          </w:tcPr>
          <w:p w14:paraId="201FB7FC" w14:textId="77777777" w:rsidR="000F3F75" w:rsidRDefault="002E133C">
            <w:pPr>
              <w:pStyle w:val="Compact"/>
            </w:pPr>
            <w:r>
              <w:t>        Post-change</w:t>
            </w:r>
          </w:p>
        </w:tc>
        <w:tc>
          <w:tcPr>
            <w:tcW w:w="0" w:type="auto"/>
            <w:tcPrChange w:id="272" w:author="Samuel Abbott" w:date="2019-11-05T11:19:00Z">
              <w:tcPr>
                <w:tcW w:w="1026" w:type="pct"/>
              </w:tcPr>
            </w:tcPrChange>
          </w:tcPr>
          <w:p w14:paraId="7BE1F1DF" w14:textId="77777777" w:rsidR="000F3F75" w:rsidRDefault="002E133C">
            <w:pPr>
              <w:pStyle w:val="Compact"/>
              <w:jc w:val="center"/>
            </w:pPr>
            <w:r>
              <w:t>0.96 (0.82, 1.14)</w:t>
            </w:r>
          </w:p>
        </w:tc>
        <w:tc>
          <w:tcPr>
            <w:tcW w:w="0" w:type="auto"/>
            <w:tcBorders>
              <w:top w:val="nil"/>
            </w:tcBorders>
            <w:tcPrChange w:id="273" w:author="Samuel Abbott" w:date="2019-11-05T11:19:00Z">
              <w:tcPr>
                <w:tcW w:w="1021" w:type="pct"/>
              </w:tcPr>
            </w:tcPrChange>
          </w:tcPr>
          <w:p w14:paraId="2608E21D" w14:textId="77777777" w:rsidR="000F3F75" w:rsidRDefault="002E133C">
            <w:pPr>
              <w:pStyle w:val="Compact"/>
              <w:jc w:val="center"/>
            </w:pPr>
            <w:r>
              <w:t>0.62 (0.44, 0.88)</w:t>
            </w:r>
          </w:p>
        </w:tc>
      </w:tr>
      <w:tr w:rsidR="000F3F75" w14:paraId="687D2199" w14:textId="77777777" w:rsidTr="00301D97">
        <w:tc>
          <w:tcPr>
            <w:tcW w:w="0" w:type="auto"/>
            <w:tcPrChange w:id="274" w:author="Samuel Abbott" w:date="2019-11-05T11:19:00Z">
              <w:tcPr>
                <w:tcW w:w="2954" w:type="pct"/>
              </w:tcPr>
            </w:tcPrChange>
          </w:tcPr>
          <w:p w14:paraId="03050551" w14:textId="77777777" w:rsidR="000F3F75" w:rsidRDefault="002E133C">
            <w:pPr>
              <w:pStyle w:val="Compact"/>
            </w:pPr>
            <w:r>
              <w:t>Age</w:t>
            </w:r>
          </w:p>
        </w:tc>
        <w:tc>
          <w:tcPr>
            <w:tcW w:w="0" w:type="auto"/>
            <w:tcPrChange w:id="275" w:author="Samuel Abbott" w:date="2019-11-05T11:19:00Z">
              <w:tcPr>
                <w:tcW w:w="1026" w:type="pct"/>
              </w:tcPr>
            </w:tcPrChange>
          </w:tcPr>
          <w:p w14:paraId="72A9A0DB" w14:textId="77777777" w:rsidR="000F3F75" w:rsidRDefault="000F3F75">
            <w:pPr>
              <w:pStyle w:val="Compact"/>
            </w:pPr>
          </w:p>
        </w:tc>
        <w:tc>
          <w:tcPr>
            <w:tcW w:w="0" w:type="auto"/>
            <w:tcPrChange w:id="276" w:author="Samuel Abbott" w:date="2019-11-05T11:19:00Z">
              <w:tcPr>
                <w:tcW w:w="1021" w:type="pct"/>
              </w:tcPr>
            </w:tcPrChange>
          </w:tcPr>
          <w:p w14:paraId="708CE6BF" w14:textId="77777777" w:rsidR="000F3F75" w:rsidRDefault="000F3F75">
            <w:pPr>
              <w:pStyle w:val="Compact"/>
            </w:pPr>
          </w:p>
        </w:tc>
      </w:tr>
      <w:tr w:rsidR="000F3F75" w14:paraId="5103FD23" w14:textId="77777777" w:rsidTr="00301D97">
        <w:tc>
          <w:tcPr>
            <w:tcW w:w="0" w:type="auto"/>
            <w:tcPrChange w:id="277" w:author="Samuel Abbott" w:date="2019-11-05T11:19:00Z">
              <w:tcPr>
                <w:tcW w:w="2954" w:type="pct"/>
              </w:tcPr>
            </w:tcPrChange>
          </w:tcPr>
          <w:p w14:paraId="237EE04C" w14:textId="77777777" w:rsidR="000F3F75" w:rsidRDefault="002E133C">
            <w:pPr>
              <w:pStyle w:val="Compact"/>
            </w:pPr>
            <w:r>
              <w:t>        0</w:t>
            </w:r>
          </w:p>
        </w:tc>
        <w:tc>
          <w:tcPr>
            <w:tcW w:w="0" w:type="auto"/>
            <w:tcPrChange w:id="278" w:author="Samuel Abbott" w:date="2019-11-05T11:19:00Z">
              <w:tcPr>
                <w:tcW w:w="1026" w:type="pct"/>
              </w:tcPr>
            </w:tcPrChange>
          </w:tcPr>
          <w:p w14:paraId="556F84CC" w14:textId="77777777" w:rsidR="000F3F75" w:rsidRDefault="002E133C">
            <w:pPr>
              <w:pStyle w:val="Compact"/>
              <w:jc w:val="center"/>
            </w:pPr>
            <w:r>
              <w:rPr>
                <w:i/>
              </w:rPr>
              <w:t>Reference</w:t>
            </w:r>
          </w:p>
        </w:tc>
        <w:tc>
          <w:tcPr>
            <w:tcW w:w="0" w:type="auto"/>
            <w:tcPrChange w:id="279" w:author="Samuel Abbott" w:date="2019-11-05T11:19:00Z">
              <w:tcPr>
                <w:tcW w:w="1021" w:type="pct"/>
              </w:tcPr>
            </w:tcPrChange>
          </w:tcPr>
          <w:p w14:paraId="32466100" w14:textId="77777777" w:rsidR="000F3F75" w:rsidRDefault="002E133C">
            <w:pPr>
              <w:pStyle w:val="Compact"/>
              <w:jc w:val="center"/>
            </w:pPr>
            <w:r>
              <w:rPr>
                <w:i/>
              </w:rPr>
              <w:t>Reference</w:t>
            </w:r>
          </w:p>
        </w:tc>
      </w:tr>
      <w:tr w:rsidR="000F3F75" w14:paraId="76BAE5BB" w14:textId="77777777" w:rsidTr="00301D97">
        <w:tc>
          <w:tcPr>
            <w:tcW w:w="0" w:type="auto"/>
            <w:tcPrChange w:id="280" w:author="Samuel Abbott" w:date="2019-11-05T11:19:00Z">
              <w:tcPr>
                <w:tcW w:w="2954" w:type="pct"/>
              </w:tcPr>
            </w:tcPrChange>
          </w:tcPr>
          <w:p w14:paraId="21131423" w14:textId="77777777" w:rsidR="000F3F75" w:rsidRDefault="002E133C">
            <w:pPr>
              <w:pStyle w:val="Compact"/>
            </w:pPr>
            <w:r>
              <w:t>        1</w:t>
            </w:r>
          </w:p>
        </w:tc>
        <w:tc>
          <w:tcPr>
            <w:tcW w:w="0" w:type="auto"/>
            <w:tcPrChange w:id="281" w:author="Samuel Abbott" w:date="2019-11-05T11:19:00Z">
              <w:tcPr>
                <w:tcW w:w="1026" w:type="pct"/>
              </w:tcPr>
            </w:tcPrChange>
          </w:tcPr>
          <w:p w14:paraId="73F8562F" w14:textId="77777777" w:rsidR="000F3F75" w:rsidRDefault="002E133C">
            <w:pPr>
              <w:pStyle w:val="Compact"/>
              <w:jc w:val="center"/>
            </w:pPr>
            <w:r>
              <w:t>1.39 (1.20, 1.61)</w:t>
            </w:r>
          </w:p>
        </w:tc>
        <w:tc>
          <w:tcPr>
            <w:tcW w:w="0" w:type="auto"/>
            <w:tcPrChange w:id="282" w:author="Samuel Abbott" w:date="2019-11-05T11:19:00Z">
              <w:tcPr>
                <w:tcW w:w="1021" w:type="pct"/>
              </w:tcPr>
            </w:tcPrChange>
          </w:tcPr>
          <w:p w14:paraId="190F3041" w14:textId="77777777" w:rsidR="000F3F75" w:rsidRDefault="002E133C">
            <w:pPr>
              <w:pStyle w:val="Compact"/>
              <w:jc w:val="center"/>
            </w:pPr>
            <w:r>
              <w:t>0.49 (0.30, 0.83)</w:t>
            </w:r>
          </w:p>
        </w:tc>
      </w:tr>
      <w:tr w:rsidR="000F3F75" w14:paraId="30CD5C3A" w14:textId="77777777" w:rsidTr="00301D97">
        <w:tc>
          <w:tcPr>
            <w:tcW w:w="0" w:type="auto"/>
            <w:tcPrChange w:id="283" w:author="Samuel Abbott" w:date="2019-11-05T11:19:00Z">
              <w:tcPr>
                <w:tcW w:w="2954" w:type="pct"/>
              </w:tcPr>
            </w:tcPrChange>
          </w:tcPr>
          <w:p w14:paraId="7B0C3901" w14:textId="77777777" w:rsidR="000F3F75" w:rsidRDefault="002E133C">
            <w:pPr>
              <w:pStyle w:val="Compact"/>
            </w:pPr>
            <w:r>
              <w:t>        2</w:t>
            </w:r>
          </w:p>
        </w:tc>
        <w:tc>
          <w:tcPr>
            <w:tcW w:w="0" w:type="auto"/>
            <w:tcPrChange w:id="284" w:author="Samuel Abbott" w:date="2019-11-05T11:19:00Z">
              <w:tcPr>
                <w:tcW w:w="1026" w:type="pct"/>
              </w:tcPr>
            </w:tcPrChange>
          </w:tcPr>
          <w:p w14:paraId="1EF3E828" w14:textId="77777777" w:rsidR="000F3F75" w:rsidRDefault="002E133C">
            <w:pPr>
              <w:pStyle w:val="Compact"/>
              <w:jc w:val="center"/>
            </w:pPr>
            <w:r>
              <w:t>1.24 (1.06, 1.44)</w:t>
            </w:r>
          </w:p>
        </w:tc>
        <w:tc>
          <w:tcPr>
            <w:tcW w:w="0" w:type="auto"/>
            <w:tcPrChange w:id="285" w:author="Samuel Abbott" w:date="2019-11-05T11:19:00Z">
              <w:tcPr>
                <w:tcW w:w="1021" w:type="pct"/>
              </w:tcPr>
            </w:tcPrChange>
          </w:tcPr>
          <w:p w14:paraId="0E1E05B3" w14:textId="77777777" w:rsidR="000F3F75" w:rsidRDefault="002E133C">
            <w:pPr>
              <w:pStyle w:val="Compact"/>
              <w:jc w:val="center"/>
            </w:pPr>
            <w:r>
              <w:t>0.49 (0.30, 0.80)</w:t>
            </w:r>
          </w:p>
        </w:tc>
      </w:tr>
      <w:tr w:rsidR="000F3F75" w14:paraId="0062A644" w14:textId="77777777" w:rsidTr="00301D97">
        <w:tc>
          <w:tcPr>
            <w:tcW w:w="0" w:type="auto"/>
            <w:tcPrChange w:id="286" w:author="Samuel Abbott" w:date="2019-11-05T11:19:00Z">
              <w:tcPr>
                <w:tcW w:w="2954" w:type="pct"/>
              </w:tcPr>
            </w:tcPrChange>
          </w:tcPr>
          <w:p w14:paraId="5157D963" w14:textId="77777777" w:rsidR="000F3F75" w:rsidRDefault="002E133C">
            <w:pPr>
              <w:pStyle w:val="Compact"/>
            </w:pPr>
            <w:r>
              <w:t>        3</w:t>
            </w:r>
          </w:p>
        </w:tc>
        <w:tc>
          <w:tcPr>
            <w:tcW w:w="0" w:type="auto"/>
            <w:tcPrChange w:id="287" w:author="Samuel Abbott" w:date="2019-11-05T11:19:00Z">
              <w:tcPr>
                <w:tcW w:w="1026" w:type="pct"/>
              </w:tcPr>
            </w:tcPrChange>
          </w:tcPr>
          <w:p w14:paraId="323B8D46" w14:textId="77777777" w:rsidR="000F3F75" w:rsidRDefault="002E133C">
            <w:pPr>
              <w:pStyle w:val="Compact"/>
              <w:jc w:val="center"/>
            </w:pPr>
            <w:r>
              <w:t>1.21 (1.03, 1.41)</w:t>
            </w:r>
          </w:p>
        </w:tc>
        <w:tc>
          <w:tcPr>
            <w:tcW w:w="0" w:type="auto"/>
            <w:tcPrChange w:id="288" w:author="Samuel Abbott" w:date="2019-11-05T11:19:00Z">
              <w:tcPr>
                <w:tcW w:w="1021" w:type="pct"/>
              </w:tcPr>
            </w:tcPrChange>
          </w:tcPr>
          <w:p w14:paraId="31A775E5" w14:textId="77777777" w:rsidR="000F3F75" w:rsidRDefault="002E133C">
            <w:pPr>
              <w:pStyle w:val="Compact"/>
              <w:jc w:val="center"/>
            </w:pPr>
            <w:r>
              <w:t>0.42 (0.26, 0.68)</w:t>
            </w:r>
          </w:p>
        </w:tc>
      </w:tr>
      <w:tr w:rsidR="000F3F75" w14:paraId="6CE118FC" w14:textId="77777777" w:rsidTr="00301D97">
        <w:tc>
          <w:tcPr>
            <w:tcW w:w="0" w:type="auto"/>
            <w:tcPrChange w:id="289" w:author="Samuel Abbott" w:date="2019-11-05T11:19:00Z">
              <w:tcPr>
                <w:tcW w:w="2954" w:type="pct"/>
              </w:tcPr>
            </w:tcPrChange>
          </w:tcPr>
          <w:p w14:paraId="63912A89" w14:textId="77777777" w:rsidR="000F3F75" w:rsidRDefault="002E133C">
            <w:pPr>
              <w:pStyle w:val="Compact"/>
            </w:pPr>
            <w:r>
              <w:t>        4</w:t>
            </w:r>
          </w:p>
        </w:tc>
        <w:tc>
          <w:tcPr>
            <w:tcW w:w="0" w:type="auto"/>
            <w:tcPrChange w:id="290" w:author="Samuel Abbott" w:date="2019-11-05T11:19:00Z">
              <w:tcPr>
                <w:tcW w:w="1026" w:type="pct"/>
              </w:tcPr>
            </w:tcPrChange>
          </w:tcPr>
          <w:p w14:paraId="5319AD93" w14:textId="77777777" w:rsidR="000F3F75" w:rsidRDefault="002E133C">
            <w:pPr>
              <w:pStyle w:val="Compact"/>
              <w:jc w:val="center"/>
            </w:pPr>
            <w:r>
              <w:t>0.90 (0.76, 1.06)</w:t>
            </w:r>
          </w:p>
        </w:tc>
        <w:tc>
          <w:tcPr>
            <w:tcW w:w="0" w:type="auto"/>
            <w:tcPrChange w:id="291" w:author="Samuel Abbott" w:date="2019-11-05T11:19:00Z">
              <w:tcPr>
                <w:tcW w:w="1021" w:type="pct"/>
              </w:tcPr>
            </w:tcPrChange>
          </w:tcPr>
          <w:p w14:paraId="1B24C688" w14:textId="77777777" w:rsidR="000F3F75" w:rsidRDefault="002E133C">
            <w:pPr>
              <w:pStyle w:val="Compact"/>
              <w:jc w:val="center"/>
            </w:pPr>
            <w:r>
              <w:t>0.41 (0.25, 0.66)</w:t>
            </w:r>
          </w:p>
        </w:tc>
      </w:tr>
      <w:tr w:rsidR="000F3F75" w14:paraId="1B0F2EF4" w14:textId="77777777" w:rsidTr="00301D97">
        <w:tc>
          <w:tcPr>
            <w:tcW w:w="0" w:type="auto"/>
            <w:tcPrChange w:id="292" w:author="Samuel Abbott" w:date="2019-11-05T11:19:00Z">
              <w:tcPr>
                <w:tcW w:w="2954" w:type="pct"/>
              </w:tcPr>
            </w:tcPrChange>
          </w:tcPr>
          <w:p w14:paraId="128863A0" w14:textId="77777777" w:rsidR="000F3F75" w:rsidRDefault="002E133C">
            <w:pPr>
              <w:pStyle w:val="Compact"/>
            </w:pPr>
            <w:r>
              <w:t>        5</w:t>
            </w:r>
          </w:p>
        </w:tc>
        <w:tc>
          <w:tcPr>
            <w:tcW w:w="0" w:type="auto"/>
            <w:tcPrChange w:id="293" w:author="Samuel Abbott" w:date="2019-11-05T11:19:00Z">
              <w:tcPr>
                <w:tcW w:w="1026" w:type="pct"/>
              </w:tcPr>
            </w:tcPrChange>
          </w:tcPr>
          <w:p w14:paraId="1562B025" w14:textId="77777777" w:rsidR="000F3F75" w:rsidRDefault="002E133C">
            <w:pPr>
              <w:pStyle w:val="Compact"/>
              <w:jc w:val="center"/>
            </w:pPr>
            <w:r>
              <w:t>0.89 (0.75, 1.06)</w:t>
            </w:r>
          </w:p>
        </w:tc>
        <w:tc>
          <w:tcPr>
            <w:tcW w:w="0" w:type="auto"/>
            <w:tcPrChange w:id="294" w:author="Samuel Abbott" w:date="2019-11-05T11:19:00Z">
              <w:tcPr>
                <w:tcW w:w="1021" w:type="pct"/>
              </w:tcPr>
            </w:tcPrChange>
          </w:tcPr>
          <w:p w14:paraId="060C25B4" w14:textId="77777777" w:rsidR="000F3F75" w:rsidRDefault="002E133C">
            <w:pPr>
              <w:pStyle w:val="Compact"/>
              <w:jc w:val="center"/>
            </w:pPr>
            <w:r>
              <w:t>0.27 (0.16, 0.45)</w:t>
            </w:r>
          </w:p>
        </w:tc>
      </w:tr>
      <w:tr w:rsidR="000F3F75" w14:paraId="2EAFD313" w14:textId="77777777" w:rsidTr="00301D97">
        <w:tc>
          <w:tcPr>
            <w:tcW w:w="0" w:type="auto"/>
            <w:tcPrChange w:id="295" w:author="Samuel Abbott" w:date="2019-11-05T11:19:00Z">
              <w:tcPr>
                <w:tcW w:w="2954" w:type="pct"/>
              </w:tcPr>
            </w:tcPrChange>
          </w:tcPr>
          <w:p w14:paraId="308901D6" w14:textId="77777777" w:rsidR="000F3F75" w:rsidRDefault="002E133C">
            <w:pPr>
              <w:pStyle w:val="Compact"/>
            </w:pPr>
            <w:r>
              <w:t>UK born incidence rate (per standard deviation)</w:t>
            </w:r>
          </w:p>
        </w:tc>
        <w:tc>
          <w:tcPr>
            <w:tcW w:w="0" w:type="auto"/>
            <w:tcPrChange w:id="296" w:author="Samuel Abbott" w:date="2019-11-05T11:19:00Z">
              <w:tcPr>
                <w:tcW w:w="1026" w:type="pct"/>
              </w:tcPr>
            </w:tcPrChange>
          </w:tcPr>
          <w:p w14:paraId="13183541" w14:textId="77777777" w:rsidR="000F3F75" w:rsidRDefault="002E133C">
            <w:pPr>
              <w:pStyle w:val="Compact"/>
              <w:jc w:val="center"/>
            </w:pPr>
            <w:r>
              <w:t>1.12 (1.06, 1.18)</w:t>
            </w:r>
          </w:p>
        </w:tc>
        <w:tc>
          <w:tcPr>
            <w:tcW w:w="0" w:type="auto"/>
            <w:tcPrChange w:id="297" w:author="Samuel Abbott" w:date="2019-11-05T11:19:00Z">
              <w:tcPr>
                <w:tcW w:w="1021" w:type="pct"/>
              </w:tcPr>
            </w:tcPrChange>
          </w:tcPr>
          <w:p w14:paraId="22BFAF2B" w14:textId="77777777" w:rsidR="000F3F75" w:rsidRDefault="002E133C">
            <w:pPr>
              <w:pStyle w:val="Compact"/>
              <w:jc w:val="center"/>
            </w:pPr>
            <w:r>
              <w:t>-</w:t>
            </w:r>
          </w:p>
        </w:tc>
      </w:tr>
      <w:tr w:rsidR="000F3F75" w14:paraId="2AAA86F3" w14:textId="77777777" w:rsidTr="00301D97">
        <w:tc>
          <w:tcPr>
            <w:tcW w:w="0" w:type="auto"/>
            <w:tcPrChange w:id="298" w:author="Samuel Abbott" w:date="2019-11-05T11:19:00Z">
              <w:tcPr>
                <w:tcW w:w="2954" w:type="pct"/>
              </w:tcPr>
            </w:tcPrChange>
          </w:tcPr>
          <w:p w14:paraId="2A413A33" w14:textId="77777777" w:rsidR="000F3F75" w:rsidRDefault="002E133C">
            <w:pPr>
              <w:pStyle w:val="Compact"/>
            </w:pPr>
            <w:r>
              <w:t>Non-UK born incidence rate (per standard deviation)</w:t>
            </w:r>
          </w:p>
        </w:tc>
        <w:tc>
          <w:tcPr>
            <w:tcW w:w="0" w:type="auto"/>
            <w:tcPrChange w:id="299" w:author="Samuel Abbott" w:date="2019-11-05T11:19:00Z">
              <w:tcPr>
                <w:tcW w:w="1026" w:type="pct"/>
              </w:tcPr>
            </w:tcPrChange>
          </w:tcPr>
          <w:p w14:paraId="23627625" w14:textId="77777777" w:rsidR="000F3F75" w:rsidRDefault="002E133C">
            <w:pPr>
              <w:pStyle w:val="Compact"/>
              <w:jc w:val="center"/>
            </w:pPr>
            <w:r>
              <w:t>-</w:t>
            </w:r>
          </w:p>
        </w:tc>
        <w:tc>
          <w:tcPr>
            <w:tcW w:w="0" w:type="auto"/>
            <w:tcPrChange w:id="300" w:author="Samuel Abbott" w:date="2019-11-05T11:19:00Z">
              <w:tcPr>
                <w:tcW w:w="1021" w:type="pct"/>
              </w:tcPr>
            </w:tcPrChange>
          </w:tcPr>
          <w:p w14:paraId="135B2516" w14:textId="77777777" w:rsidR="000F3F75" w:rsidRDefault="002E133C">
            <w:pPr>
              <w:pStyle w:val="Compact"/>
              <w:jc w:val="center"/>
            </w:pPr>
            <w:r>
              <w:t>1.25 (1.04, 1.51)</w:t>
            </w:r>
          </w:p>
        </w:tc>
      </w:tr>
      <w:tr w:rsidR="000F3F75" w14:paraId="5839AB3C" w14:textId="77777777" w:rsidTr="00301D97">
        <w:tc>
          <w:tcPr>
            <w:tcW w:w="0" w:type="auto"/>
            <w:tcPrChange w:id="301" w:author="Samuel Abbott" w:date="2019-11-05T11:19:00Z">
              <w:tcPr>
                <w:tcW w:w="2954" w:type="pct"/>
              </w:tcPr>
            </w:tcPrChange>
          </w:tcPr>
          <w:p w14:paraId="6B07D677" w14:textId="3AC9ABAC" w:rsidR="000F3F75" w:rsidRDefault="002E133C">
            <w:pPr>
              <w:pStyle w:val="Compact"/>
            </w:pPr>
            <w:r>
              <w:t xml:space="preserve">Year of study </w:t>
            </w:r>
            <w:del w:id="302" w:author="Samuel Abbott" w:date="2019-11-05T11:19:00Z">
              <w:r w:rsidR="00CB6DE0">
                <w:delText>elibility</w:delText>
              </w:r>
            </w:del>
            <w:ins w:id="303" w:author="Samuel Abbott" w:date="2019-11-05T11:19:00Z">
              <w:r>
                <w:t>eligibility</w:t>
              </w:r>
            </w:ins>
            <w:r>
              <w:t>, group level</w:t>
            </w:r>
          </w:p>
        </w:tc>
        <w:tc>
          <w:tcPr>
            <w:tcW w:w="0" w:type="auto"/>
            <w:tcPrChange w:id="304" w:author="Samuel Abbott" w:date="2019-11-05T11:19:00Z">
              <w:tcPr>
                <w:tcW w:w="1026" w:type="pct"/>
              </w:tcPr>
            </w:tcPrChange>
          </w:tcPr>
          <w:p w14:paraId="26BB8A4B" w14:textId="77777777" w:rsidR="000F3F75" w:rsidRDefault="000F3F75">
            <w:pPr>
              <w:pStyle w:val="Compact"/>
            </w:pPr>
          </w:p>
        </w:tc>
        <w:tc>
          <w:tcPr>
            <w:tcW w:w="0" w:type="auto"/>
            <w:tcPrChange w:id="305" w:author="Samuel Abbott" w:date="2019-11-05T11:19:00Z">
              <w:tcPr>
                <w:tcW w:w="1021" w:type="pct"/>
              </w:tcPr>
            </w:tcPrChange>
          </w:tcPr>
          <w:p w14:paraId="03B52ADA" w14:textId="77777777" w:rsidR="000F3F75" w:rsidRDefault="002E133C">
            <w:pPr>
              <w:pStyle w:val="Compact"/>
              <w:jc w:val="center"/>
            </w:pPr>
            <w:r>
              <w:t>-</w:t>
            </w:r>
          </w:p>
        </w:tc>
      </w:tr>
      <w:tr w:rsidR="000F3F75" w14:paraId="091C4E27" w14:textId="77777777" w:rsidTr="00301D97">
        <w:tc>
          <w:tcPr>
            <w:tcW w:w="0" w:type="auto"/>
            <w:tcPrChange w:id="306" w:author="Samuel Abbott" w:date="2019-11-05T11:19:00Z">
              <w:tcPr>
                <w:tcW w:w="2954" w:type="pct"/>
              </w:tcPr>
            </w:tcPrChange>
          </w:tcPr>
          <w:p w14:paraId="376B05EC" w14:textId="77777777" w:rsidR="000F3F75" w:rsidRDefault="002E133C">
            <w:pPr>
              <w:pStyle w:val="Compact"/>
            </w:pPr>
            <w:r>
              <w:t>        Intercept (standard deviation)</w:t>
            </w:r>
          </w:p>
        </w:tc>
        <w:tc>
          <w:tcPr>
            <w:tcW w:w="0" w:type="auto"/>
            <w:tcPrChange w:id="307" w:author="Samuel Abbott" w:date="2019-11-05T11:19:00Z">
              <w:tcPr>
                <w:tcW w:w="1026" w:type="pct"/>
              </w:tcPr>
            </w:tcPrChange>
          </w:tcPr>
          <w:p w14:paraId="1FCF0282" w14:textId="77777777" w:rsidR="000F3F75" w:rsidRDefault="002E133C">
            <w:pPr>
              <w:pStyle w:val="Compact"/>
              <w:jc w:val="center"/>
            </w:pPr>
            <w:r>
              <w:t>1.13 (1.04, 1.26)</w:t>
            </w:r>
          </w:p>
        </w:tc>
        <w:tc>
          <w:tcPr>
            <w:tcW w:w="0" w:type="auto"/>
            <w:tcPrChange w:id="308" w:author="Samuel Abbott" w:date="2019-11-05T11:19:00Z">
              <w:tcPr>
                <w:tcW w:w="1021" w:type="pct"/>
              </w:tcPr>
            </w:tcPrChange>
          </w:tcPr>
          <w:p w14:paraId="639FEB8C" w14:textId="77777777" w:rsidR="000F3F75" w:rsidRDefault="002E133C">
            <w:pPr>
              <w:pStyle w:val="Compact"/>
              <w:jc w:val="center"/>
            </w:pPr>
            <w:r>
              <w:t>-</w:t>
            </w:r>
          </w:p>
        </w:tc>
      </w:tr>
      <w:tr w:rsidR="000F3F75" w14:paraId="24D0822B" w14:textId="77777777" w:rsidTr="00301D97">
        <w:tc>
          <w:tcPr>
            <w:tcW w:w="0" w:type="auto"/>
            <w:tcPrChange w:id="309" w:author="Samuel Abbott" w:date="2019-11-05T11:19:00Z">
              <w:tcPr>
                <w:tcW w:w="2954" w:type="pct"/>
              </w:tcPr>
            </w:tcPrChange>
          </w:tcPr>
          <w:p w14:paraId="1DEEDE0D" w14:textId="65CBC431" w:rsidR="000F3F75" w:rsidRDefault="002E133C">
            <w:pPr>
              <w:pStyle w:val="Compact"/>
            </w:pPr>
            <w:r>
              <w:t xml:space="preserve">Year of study </w:t>
            </w:r>
            <w:del w:id="310" w:author="Samuel Abbott" w:date="2019-11-05T11:19:00Z">
              <w:r w:rsidR="00CB6DE0">
                <w:delText>elibility</w:delText>
              </w:r>
            </w:del>
            <w:ins w:id="311" w:author="Samuel Abbott" w:date="2019-11-05T11:19:00Z">
              <w:r>
                <w:t>eligibility</w:t>
              </w:r>
            </w:ins>
            <w:r>
              <w:t>, individual level</w:t>
            </w:r>
          </w:p>
        </w:tc>
        <w:tc>
          <w:tcPr>
            <w:tcW w:w="0" w:type="auto"/>
            <w:tcPrChange w:id="312" w:author="Samuel Abbott" w:date="2019-11-05T11:19:00Z">
              <w:tcPr>
                <w:tcW w:w="1026" w:type="pct"/>
              </w:tcPr>
            </w:tcPrChange>
          </w:tcPr>
          <w:p w14:paraId="6FC94ED1" w14:textId="77777777" w:rsidR="000F3F75" w:rsidRDefault="000F3F75">
            <w:pPr>
              <w:pStyle w:val="Compact"/>
            </w:pPr>
          </w:p>
        </w:tc>
        <w:tc>
          <w:tcPr>
            <w:tcW w:w="0" w:type="auto"/>
            <w:tcPrChange w:id="313" w:author="Samuel Abbott" w:date="2019-11-05T11:19:00Z">
              <w:tcPr>
                <w:tcW w:w="1021" w:type="pct"/>
              </w:tcPr>
            </w:tcPrChange>
          </w:tcPr>
          <w:p w14:paraId="18E1ADAD" w14:textId="77777777" w:rsidR="000F3F75" w:rsidRDefault="002E133C">
            <w:pPr>
              <w:pStyle w:val="Compact"/>
              <w:jc w:val="center"/>
            </w:pPr>
            <w:r>
              <w:t>-</w:t>
            </w:r>
          </w:p>
        </w:tc>
      </w:tr>
      <w:tr w:rsidR="000F3F75" w14:paraId="395DE5DF" w14:textId="77777777" w:rsidTr="00301D97">
        <w:tc>
          <w:tcPr>
            <w:tcW w:w="0" w:type="auto"/>
            <w:tcPrChange w:id="314" w:author="Samuel Abbott" w:date="2019-11-05T11:19:00Z">
              <w:tcPr>
                <w:tcW w:w="2954" w:type="pct"/>
              </w:tcPr>
            </w:tcPrChange>
          </w:tcPr>
          <w:p w14:paraId="6E1E6790" w14:textId="77777777" w:rsidR="000F3F75" w:rsidRDefault="002E133C">
            <w:pPr>
              <w:pStyle w:val="Compact"/>
            </w:pPr>
            <w:r>
              <w:t>        2000</w:t>
            </w:r>
          </w:p>
        </w:tc>
        <w:tc>
          <w:tcPr>
            <w:tcW w:w="0" w:type="auto"/>
            <w:tcPrChange w:id="315" w:author="Samuel Abbott" w:date="2019-11-05T11:19:00Z">
              <w:tcPr>
                <w:tcW w:w="1026" w:type="pct"/>
              </w:tcPr>
            </w:tcPrChange>
          </w:tcPr>
          <w:p w14:paraId="1F77E524" w14:textId="77777777" w:rsidR="000F3F75" w:rsidRDefault="002E133C">
            <w:pPr>
              <w:pStyle w:val="Compact"/>
              <w:jc w:val="center"/>
            </w:pPr>
            <w:r>
              <w:t>0.83 (0.68, 0.99)</w:t>
            </w:r>
          </w:p>
        </w:tc>
        <w:tc>
          <w:tcPr>
            <w:tcW w:w="0" w:type="auto"/>
            <w:tcPrChange w:id="316" w:author="Samuel Abbott" w:date="2019-11-05T11:19:00Z">
              <w:tcPr>
                <w:tcW w:w="1021" w:type="pct"/>
              </w:tcPr>
            </w:tcPrChange>
          </w:tcPr>
          <w:p w14:paraId="559E6A39" w14:textId="77777777" w:rsidR="000F3F75" w:rsidRDefault="002E133C">
            <w:pPr>
              <w:pStyle w:val="Compact"/>
              <w:jc w:val="center"/>
            </w:pPr>
            <w:r>
              <w:t>-</w:t>
            </w:r>
          </w:p>
        </w:tc>
      </w:tr>
      <w:tr w:rsidR="000F3F75" w14:paraId="399848AD" w14:textId="77777777" w:rsidTr="00301D97">
        <w:tc>
          <w:tcPr>
            <w:tcW w:w="0" w:type="auto"/>
            <w:tcPrChange w:id="317" w:author="Samuel Abbott" w:date="2019-11-05T11:19:00Z">
              <w:tcPr>
                <w:tcW w:w="2954" w:type="pct"/>
              </w:tcPr>
            </w:tcPrChange>
          </w:tcPr>
          <w:p w14:paraId="62487BB2" w14:textId="77777777" w:rsidR="000F3F75" w:rsidRDefault="002E133C">
            <w:pPr>
              <w:pStyle w:val="Compact"/>
            </w:pPr>
            <w:r>
              <w:t>        2001</w:t>
            </w:r>
          </w:p>
        </w:tc>
        <w:tc>
          <w:tcPr>
            <w:tcW w:w="0" w:type="auto"/>
            <w:tcPrChange w:id="318" w:author="Samuel Abbott" w:date="2019-11-05T11:19:00Z">
              <w:tcPr>
                <w:tcW w:w="1026" w:type="pct"/>
              </w:tcPr>
            </w:tcPrChange>
          </w:tcPr>
          <w:p w14:paraId="11BE33C8" w14:textId="77777777" w:rsidR="000F3F75" w:rsidRDefault="002E133C">
            <w:pPr>
              <w:pStyle w:val="Compact"/>
              <w:jc w:val="center"/>
            </w:pPr>
            <w:r>
              <w:t>0.93 (0.79, 1.07)</w:t>
            </w:r>
          </w:p>
        </w:tc>
        <w:tc>
          <w:tcPr>
            <w:tcW w:w="0" w:type="auto"/>
            <w:tcPrChange w:id="319" w:author="Samuel Abbott" w:date="2019-11-05T11:19:00Z">
              <w:tcPr>
                <w:tcW w:w="1021" w:type="pct"/>
              </w:tcPr>
            </w:tcPrChange>
          </w:tcPr>
          <w:p w14:paraId="48D54A82" w14:textId="77777777" w:rsidR="000F3F75" w:rsidRDefault="002E133C">
            <w:pPr>
              <w:pStyle w:val="Compact"/>
              <w:jc w:val="center"/>
            </w:pPr>
            <w:r>
              <w:t>-</w:t>
            </w:r>
          </w:p>
        </w:tc>
      </w:tr>
      <w:tr w:rsidR="000F3F75" w14:paraId="7C06CE4A" w14:textId="77777777" w:rsidTr="00301D97">
        <w:tc>
          <w:tcPr>
            <w:tcW w:w="0" w:type="auto"/>
            <w:tcPrChange w:id="320" w:author="Samuel Abbott" w:date="2019-11-05T11:19:00Z">
              <w:tcPr>
                <w:tcW w:w="2954" w:type="pct"/>
              </w:tcPr>
            </w:tcPrChange>
          </w:tcPr>
          <w:p w14:paraId="2228DA75" w14:textId="77777777" w:rsidR="000F3F75" w:rsidRDefault="002E133C">
            <w:pPr>
              <w:pStyle w:val="Compact"/>
            </w:pPr>
            <w:r>
              <w:t>        2002</w:t>
            </w:r>
          </w:p>
        </w:tc>
        <w:tc>
          <w:tcPr>
            <w:tcW w:w="0" w:type="auto"/>
            <w:tcPrChange w:id="321" w:author="Samuel Abbott" w:date="2019-11-05T11:19:00Z">
              <w:tcPr>
                <w:tcW w:w="1026" w:type="pct"/>
              </w:tcPr>
            </w:tcPrChange>
          </w:tcPr>
          <w:p w14:paraId="14518A88" w14:textId="77777777" w:rsidR="000F3F75" w:rsidRDefault="002E133C">
            <w:pPr>
              <w:pStyle w:val="Compact"/>
              <w:jc w:val="center"/>
            </w:pPr>
            <w:r>
              <w:t>1.08 (0.95, 1.28)</w:t>
            </w:r>
          </w:p>
        </w:tc>
        <w:tc>
          <w:tcPr>
            <w:tcW w:w="0" w:type="auto"/>
            <w:tcPrChange w:id="322" w:author="Samuel Abbott" w:date="2019-11-05T11:19:00Z">
              <w:tcPr>
                <w:tcW w:w="1021" w:type="pct"/>
              </w:tcPr>
            </w:tcPrChange>
          </w:tcPr>
          <w:p w14:paraId="173C3696" w14:textId="77777777" w:rsidR="000F3F75" w:rsidRDefault="002E133C">
            <w:pPr>
              <w:pStyle w:val="Compact"/>
              <w:jc w:val="center"/>
            </w:pPr>
            <w:r>
              <w:t>-</w:t>
            </w:r>
          </w:p>
        </w:tc>
      </w:tr>
      <w:tr w:rsidR="000F3F75" w14:paraId="14B21A80" w14:textId="77777777" w:rsidTr="00301D97">
        <w:tc>
          <w:tcPr>
            <w:tcW w:w="0" w:type="auto"/>
            <w:tcPrChange w:id="323" w:author="Samuel Abbott" w:date="2019-11-05T11:19:00Z">
              <w:tcPr>
                <w:tcW w:w="2954" w:type="pct"/>
              </w:tcPr>
            </w:tcPrChange>
          </w:tcPr>
          <w:p w14:paraId="2C24D6C2" w14:textId="77777777" w:rsidR="000F3F75" w:rsidRDefault="002E133C">
            <w:pPr>
              <w:pStyle w:val="Compact"/>
            </w:pPr>
            <w:r>
              <w:t>        2003</w:t>
            </w:r>
          </w:p>
        </w:tc>
        <w:tc>
          <w:tcPr>
            <w:tcW w:w="0" w:type="auto"/>
            <w:tcPrChange w:id="324" w:author="Samuel Abbott" w:date="2019-11-05T11:19:00Z">
              <w:tcPr>
                <w:tcW w:w="1026" w:type="pct"/>
              </w:tcPr>
            </w:tcPrChange>
          </w:tcPr>
          <w:p w14:paraId="1C4F9D48" w14:textId="77777777" w:rsidR="000F3F75" w:rsidRDefault="002E133C">
            <w:pPr>
              <w:pStyle w:val="Compact"/>
              <w:jc w:val="center"/>
            </w:pPr>
            <w:r>
              <w:t>1.07 (0.93, 1.26)</w:t>
            </w:r>
          </w:p>
        </w:tc>
        <w:tc>
          <w:tcPr>
            <w:tcW w:w="0" w:type="auto"/>
            <w:tcPrChange w:id="325" w:author="Samuel Abbott" w:date="2019-11-05T11:19:00Z">
              <w:tcPr>
                <w:tcW w:w="1021" w:type="pct"/>
              </w:tcPr>
            </w:tcPrChange>
          </w:tcPr>
          <w:p w14:paraId="35518D9A" w14:textId="77777777" w:rsidR="000F3F75" w:rsidRDefault="002E133C">
            <w:pPr>
              <w:pStyle w:val="Compact"/>
              <w:jc w:val="center"/>
            </w:pPr>
            <w:r>
              <w:t>-</w:t>
            </w:r>
          </w:p>
        </w:tc>
      </w:tr>
      <w:tr w:rsidR="000F3F75" w14:paraId="09F6DF49" w14:textId="77777777" w:rsidTr="00301D97">
        <w:tc>
          <w:tcPr>
            <w:tcW w:w="0" w:type="auto"/>
            <w:tcPrChange w:id="326" w:author="Samuel Abbott" w:date="2019-11-05T11:19:00Z">
              <w:tcPr>
                <w:tcW w:w="2954" w:type="pct"/>
              </w:tcPr>
            </w:tcPrChange>
          </w:tcPr>
          <w:p w14:paraId="0FAF53E7" w14:textId="77777777" w:rsidR="000F3F75" w:rsidRDefault="002E133C">
            <w:pPr>
              <w:pStyle w:val="Compact"/>
            </w:pPr>
            <w:r>
              <w:t>        2004</w:t>
            </w:r>
          </w:p>
        </w:tc>
        <w:tc>
          <w:tcPr>
            <w:tcW w:w="0" w:type="auto"/>
            <w:tcPrChange w:id="327" w:author="Samuel Abbott" w:date="2019-11-05T11:19:00Z">
              <w:tcPr>
                <w:tcW w:w="1026" w:type="pct"/>
              </w:tcPr>
            </w:tcPrChange>
          </w:tcPr>
          <w:p w14:paraId="54328F9F" w14:textId="77777777" w:rsidR="000F3F75" w:rsidRDefault="002E133C">
            <w:pPr>
              <w:pStyle w:val="Compact"/>
              <w:jc w:val="center"/>
            </w:pPr>
            <w:r>
              <w:t>1.12 (0.97, 1.32)</w:t>
            </w:r>
          </w:p>
        </w:tc>
        <w:tc>
          <w:tcPr>
            <w:tcW w:w="0" w:type="auto"/>
            <w:tcPrChange w:id="328" w:author="Samuel Abbott" w:date="2019-11-05T11:19:00Z">
              <w:tcPr>
                <w:tcW w:w="1021" w:type="pct"/>
              </w:tcPr>
            </w:tcPrChange>
          </w:tcPr>
          <w:p w14:paraId="32BCA446" w14:textId="77777777" w:rsidR="000F3F75" w:rsidRDefault="002E133C">
            <w:pPr>
              <w:pStyle w:val="Compact"/>
              <w:jc w:val="center"/>
            </w:pPr>
            <w:r>
              <w:t>-</w:t>
            </w:r>
          </w:p>
        </w:tc>
      </w:tr>
      <w:tr w:rsidR="000F3F75" w14:paraId="7A2C89FD" w14:textId="77777777" w:rsidTr="00301D97">
        <w:tc>
          <w:tcPr>
            <w:tcW w:w="0" w:type="auto"/>
            <w:tcPrChange w:id="329" w:author="Samuel Abbott" w:date="2019-11-05T11:19:00Z">
              <w:tcPr>
                <w:tcW w:w="2954" w:type="pct"/>
              </w:tcPr>
            </w:tcPrChange>
          </w:tcPr>
          <w:p w14:paraId="5EE09C6E" w14:textId="77777777" w:rsidR="000F3F75" w:rsidRDefault="002E133C">
            <w:pPr>
              <w:pStyle w:val="Compact"/>
            </w:pPr>
            <w:r>
              <w:t>        2005</w:t>
            </w:r>
          </w:p>
        </w:tc>
        <w:tc>
          <w:tcPr>
            <w:tcW w:w="0" w:type="auto"/>
            <w:tcPrChange w:id="330" w:author="Samuel Abbott" w:date="2019-11-05T11:19:00Z">
              <w:tcPr>
                <w:tcW w:w="1026" w:type="pct"/>
              </w:tcPr>
            </w:tcPrChange>
          </w:tcPr>
          <w:p w14:paraId="69DE088B" w14:textId="77777777" w:rsidR="000F3F75" w:rsidRDefault="002E133C">
            <w:pPr>
              <w:pStyle w:val="Compact"/>
              <w:jc w:val="center"/>
            </w:pPr>
            <w:r>
              <w:t>1.02 (0.89, 1.17)</w:t>
            </w:r>
          </w:p>
        </w:tc>
        <w:tc>
          <w:tcPr>
            <w:tcW w:w="0" w:type="auto"/>
            <w:tcPrChange w:id="331" w:author="Samuel Abbott" w:date="2019-11-05T11:19:00Z">
              <w:tcPr>
                <w:tcW w:w="1021" w:type="pct"/>
              </w:tcPr>
            </w:tcPrChange>
          </w:tcPr>
          <w:p w14:paraId="05FA9B82" w14:textId="77777777" w:rsidR="000F3F75" w:rsidRDefault="002E133C">
            <w:pPr>
              <w:pStyle w:val="Compact"/>
              <w:jc w:val="center"/>
            </w:pPr>
            <w:r>
              <w:t>-</w:t>
            </w:r>
          </w:p>
        </w:tc>
      </w:tr>
      <w:tr w:rsidR="000F3F75" w14:paraId="515126F2" w14:textId="77777777" w:rsidTr="00301D97">
        <w:tc>
          <w:tcPr>
            <w:tcW w:w="0" w:type="auto"/>
            <w:tcPrChange w:id="332" w:author="Samuel Abbott" w:date="2019-11-05T11:19:00Z">
              <w:tcPr>
                <w:tcW w:w="2954" w:type="pct"/>
              </w:tcPr>
            </w:tcPrChange>
          </w:tcPr>
          <w:p w14:paraId="19B69EDB" w14:textId="77777777" w:rsidR="000F3F75" w:rsidRDefault="002E133C">
            <w:pPr>
              <w:pStyle w:val="Compact"/>
            </w:pPr>
            <w:r>
              <w:t>        2006</w:t>
            </w:r>
          </w:p>
        </w:tc>
        <w:tc>
          <w:tcPr>
            <w:tcW w:w="0" w:type="auto"/>
            <w:tcPrChange w:id="333" w:author="Samuel Abbott" w:date="2019-11-05T11:19:00Z">
              <w:tcPr>
                <w:tcW w:w="1026" w:type="pct"/>
              </w:tcPr>
            </w:tcPrChange>
          </w:tcPr>
          <w:p w14:paraId="0DF8F96D" w14:textId="77777777" w:rsidR="000F3F75" w:rsidRDefault="002E133C">
            <w:pPr>
              <w:pStyle w:val="Compact"/>
              <w:jc w:val="center"/>
            </w:pPr>
            <w:r>
              <w:t>1.02 (0.89, 1.17)</w:t>
            </w:r>
          </w:p>
        </w:tc>
        <w:tc>
          <w:tcPr>
            <w:tcW w:w="0" w:type="auto"/>
            <w:tcPrChange w:id="334" w:author="Samuel Abbott" w:date="2019-11-05T11:19:00Z">
              <w:tcPr>
                <w:tcW w:w="1021" w:type="pct"/>
              </w:tcPr>
            </w:tcPrChange>
          </w:tcPr>
          <w:p w14:paraId="2385711D" w14:textId="77777777" w:rsidR="000F3F75" w:rsidRDefault="002E133C">
            <w:pPr>
              <w:pStyle w:val="Compact"/>
              <w:jc w:val="center"/>
            </w:pPr>
            <w:r>
              <w:t>-</w:t>
            </w:r>
          </w:p>
        </w:tc>
      </w:tr>
      <w:tr w:rsidR="000F3F75" w14:paraId="5F5669C7" w14:textId="77777777" w:rsidTr="00301D97">
        <w:tc>
          <w:tcPr>
            <w:tcW w:w="0" w:type="auto"/>
            <w:tcPrChange w:id="335" w:author="Samuel Abbott" w:date="2019-11-05T11:19:00Z">
              <w:tcPr>
                <w:tcW w:w="2954" w:type="pct"/>
              </w:tcPr>
            </w:tcPrChange>
          </w:tcPr>
          <w:p w14:paraId="315001B5" w14:textId="77777777" w:rsidR="000F3F75" w:rsidRDefault="002E133C">
            <w:pPr>
              <w:pStyle w:val="Compact"/>
            </w:pPr>
            <w:r>
              <w:t>        2007</w:t>
            </w:r>
          </w:p>
        </w:tc>
        <w:tc>
          <w:tcPr>
            <w:tcW w:w="0" w:type="auto"/>
            <w:tcPrChange w:id="336" w:author="Samuel Abbott" w:date="2019-11-05T11:19:00Z">
              <w:tcPr>
                <w:tcW w:w="1026" w:type="pct"/>
              </w:tcPr>
            </w:tcPrChange>
          </w:tcPr>
          <w:p w14:paraId="655E56E4" w14:textId="77777777" w:rsidR="000F3F75" w:rsidRDefault="002E133C">
            <w:pPr>
              <w:pStyle w:val="Compact"/>
              <w:jc w:val="center"/>
            </w:pPr>
            <w:r>
              <w:t>0.97 (0.83, 1.11)</w:t>
            </w:r>
          </w:p>
        </w:tc>
        <w:tc>
          <w:tcPr>
            <w:tcW w:w="0" w:type="auto"/>
            <w:tcPrChange w:id="337" w:author="Samuel Abbott" w:date="2019-11-05T11:19:00Z">
              <w:tcPr>
                <w:tcW w:w="1021" w:type="pct"/>
              </w:tcPr>
            </w:tcPrChange>
          </w:tcPr>
          <w:p w14:paraId="6F38565F" w14:textId="77777777" w:rsidR="000F3F75" w:rsidRDefault="002E133C">
            <w:pPr>
              <w:pStyle w:val="Compact"/>
              <w:jc w:val="center"/>
            </w:pPr>
            <w:r>
              <w:t>-</w:t>
            </w:r>
          </w:p>
        </w:tc>
      </w:tr>
      <w:tr w:rsidR="000F3F75" w14:paraId="44FC4DE9" w14:textId="77777777" w:rsidTr="00301D97">
        <w:tc>
          <w:tcPr>
            <w:tcW w:w="0" w:type="auto"/>
            <w:tcPrChange w:id="338" w:author="Samuel Abbott" w:date="2019-11-05T11:19:00Z">
              <w:tcPr>
                <w:tcW w:w="2954" w:type="pct"/>
              </w:tcPr>
            </w:tcPrChange>
          </w:tcPr>
          <w:p w14:paraId="1124ED75" w14:textId="77777777" w:rsidR="000F3F75" w:rsidRDefault="002E133C">
            <w:pPr>
              <w:pStyle w:val="Compact"/>
            </w:pPr>
            <w:r>
              <w:t>        2008</w:t>
            </w:r>
          </w:p>
        </w:tc>
        <w:tc>
          <w:tcPr>
            <w:tcW w:w="0" w:type="auto"/>
            <w:tcPrChange w:id="339" w:author="Samuel Abbott" w:date="2019-11-05T11:19:00Z">
              <w:tcPr>
                <w:tcW w:w="1026" w:type="pct"/>
              </w:tcPr>
            </w:tcPrChange>
          </w:tcPr>
          <w:p w14:paraId="50B66623" w14:textId="77777777" w:rsidR="000F3F75" w:rsidRDefault="002E133C">
            <w:pPr>
              <w:pStyle w:val="Compact"/>
              <w:jc w:val="center"/>
            </w:pPr>
            <w:r>
              <w:t>1.01 (0.88, 1.15)</w:t>
            </w:r>
          </w:p>
        </w:tc>
        <w:tc>
          <w:tcPr>
            <w:tcW w:w="0" w:type="auto"/>
            <w:tcPrChange w:id="340" w:author="Samuel Abbott" w:date="2019-11-05T11:19:00Z">
              <w:tcPr>
                <w:tcW w:w="1021" w:type="pct"/>
              </w:tcPr>
            </w:tcPrChange>
          </w:tcPr>
          <w:p w14:paraId="0079353E" w14:textId="77777777" w:rsidR="000F3F75" w:rsidRDefault="002E133C">
            <w:pPr>
              <w:pStyle w:val="Compact"/>
              <w:jc w:val="center"/>
            </w:pPr>
            <w:r>
              <w:t>-</w:t>
            </w:r>
          </w:p>
        </w:tc>
      </w:tr>
      <w:tr w:rsidR="000F3F75" w14:paraId="5EB97166" w14:textId="77777777" w:rsidTr="00301D97">
        <w:tc>
          <w:tcPr>
            <w:tcW w:w="0" w:type="auto"/>
            <w:tcPrChange w:id="341" w:author="Samuel Abbott" w:date="2019-11-05T11:19:00Z">
              <w:tcPr>
                <w:tcW w:w="2954" w:type="pct"/>
              </w:tcPr>
            </w:tcPrChange>
          </w:tcPr>
          <w:p w14:paraId="1E45BAF1" w14:textId="77777777" w:rsidR="000F3F75" w:rsidRDefault="002E133C">
            <w:pPr>
              <w:pStyle w:val="Compact"/>
            </w:pPr>
            <w:r>
              <w:t>        2009</w:t>
            </w:r>
          </w:p>
        </w:tc>
        <w:tc>
          <w:tcPr>
            <w:tcW w:w="0" w:type="auto"/>
            <w:tcPrChange w:id="342" w:author="Samuel Abbott" w:date="2019-11-05T11:19:00Z">
              <w:tcPr>
                <w:tcW w:w="1026" w:type="pct"/>
              </w:tcPr>
            </w:tcPrChange>
          </w:tcPr>
          <w:p w14:paraId="74215F94" w14:textId="77777777" w:rsidR="000F3F75" w:rsidRDefault="002E133C">
            <w:pPr>
              <w:pStyle w:val="Compact"/>
              <w:jc w:val="center"/>
            </w:pPr>
            <w:r>
              <w:t>1.01 (0.88, 1.16)</w:t>
            </w:r>
          </w:p>
        </w:tc>
        <w:tc>
          <w:tcPr>
            <w:tcW w:w="0" w:type="auto"/>
            <w:tcPrChange w:id="343" w:author="Samuel Abbott" w:date="2019-11-05T11:19:00Z">
              <w:tcPr>
                <w:tcW w:w="1021" w:type="pct"/>
              </w:tcPr>
            </w:tcPrChange>
          </w:tcPr>
          <w:p w14:paraId="3F5C9B2A" w14:textId="77777777" w:rsidR="000F3F75" w:rsidRDefault="002E133C">
            <w:pPr>
              <w:pStyle w:val="Compact"/>
              <w:jc w:val="center"/>
            </w:pPr>
            <w:r>
              <w:t>-</w:t>
            </w:r>
          </w:p>
        </w:tc>
      </w:tr>
      <w:tr w:rsidR="000F3F75" w14:paraId="0C73DCD4" w14:textId="77777777" w:rsidTr="00301D97">
        <w:tc>
          <w:tcPr>
            <w:tcW w:w="0" w:type="auto"/>
            <w:tcPrChange w:id="344" w:author="Samuel Abbott" w:date="2019-11-05T11:19:00Z">
              <w:tcPr>
                <w:tcW w:w="2954" w:type="pct"/>
              </w:tcPr>
            </w:tcPrChange>
          </w:tcPr>
          <w:p w14:paraId="0B40396A" w14:textId="77777777" w:rsidR="000F3F75" w:rsidRDefault="002E133C">
            <w:pPr>
              <w:pStyle w:val="Compact"/>
            </w:pPr>
            <w:r>
              <w:t>        2010</w:t>
            </w:r>
          </w:p>
        </w:tc>
        <w:tc>
          <w:tcPr>
            <w:tcW w:w="0" w:type="auto"/>
            <w:tcPrChange w:id="345" w:author="Samuel Abbott" w:date="2019-11-05T11:19:00Z">
              <w:tcPr>
                <w:tcW w:w="1026" w:type="pct"/>
              </w:tcPr>
            </w:tcPrChange>
          </w:tcPr>
          <w:p w14:paraId="39E74571" w14:textId="77777777" w:rsidR="000F3F75" w:rsidRDefault="002E133C">
            <w:pPr>
              <w:pStyle w:val="Compact"/>
              <w:jc w:val="center"/>
            </w:pPr>
            <w:r>
              <w:t>0.98 (0.85, 1.13)</w:t>
            </w:r>
          </w:p>
        </w:tc>
        <w:tc>
          <w:tcPr>
            <w:tcW w:w="0" w:type="auto"/>
            <w:tcPrChange w:id="346" w:author="Samuel Abbott" w:date="2019-11-05T11:19:00Z">
              <w:tcPr>
                <w:tcW w:w="1021" w:type="pct"/>
              </w:tcPr>
            </w:tcPrChange>
          </w:tcPr>
          <w:p w14:paraId="785FC0C9" w14:textId="77777777" w:rsidR="000F3F75" w:rsidRDefault="002E133C">
            <w:pPr>
              <w:pStyle w:val="Compact"/>
              <w:jc w:val="center"/>
            </w:pPr>
            <w:r>
              <w:t>-</w:t>
            </w:r>
          </w:p>
        </w:tc>
      </w:tr>
      <w:tr w:rsidR="00301D97" w14:paraId="748EDFA0" w14:textId="77777777" w:rsidTr="009C2E8B">
        <w:trPr>
          <w:cnfStyle w:val="010000000000" w:firstRow="0" w:lastRow="1" w:firstColumn="0" w:lastColumn="0" w:oddVBand="0" w:evenVBand="0" w:oddHBand="0" w:evenHBand="0" w:firstRowFirstColumn="0" w:firstRowLastColumn="0" w:lastRowFirstColumn="0" w:lastRowLastColumn="0"/>
        </w:trPr>
        <w:tc>
          <w:tcPr>
            <w:tcW w:w="0" w:type="auto"/>
            <w:gridSpan w:val="3"/>
          </w:tcPr>
          <w:p w14:paraId="53EB6397" w14:textId="55327C6B" w:rsidR="00301D97" w:rsidRDefault="00301D97">
            <w:pPr>
              <w:pStyle w:val="Compact"/>
              <w:rPr>
                <w:rPrChange w:id="347" w:author="Samuel Abbott" w:date="2019-11-05T11:19:00Z">
                  <w:rPr>
                    <w:b w:val="0"/>
                  </w:rPr>
                </w:rPrChange>
              </w:rPr>
            </w:pPr>
            <w:r w:rsidRPr="00301D97">
              <w:rPr>
                <w:b w:val="0"/>
                <w:bCs w:val="0"/>
              </w:rPr>
              <w:lastRenderedPageBreak/>
              <w:t xml:space="preserve">* Incidence Rate Ratio (95% </w:t>
            </w:r>
            <w:del w:id="348" w:author="Samuel Abbott" w:date="2019-11-05T11:19:00Z">
              <w:r w:rsidR="00C32558" w:rsidRPr="00C32558">
                <w:rPr>
                  <w:b w:val="0"/>
                </w:rPr>
                <w:delText>Credible Interval</w:delText>
              </w:r>
            </w:del>
            <w:ins w:id="349" w:author="Samuel Abbott" w:date="2019-11-05T11:19:00Z">
              <w:r w:rsidRPr="00301D97">
                <w:rPr>
                  <w:b w:val="0"/>
                  <w:bCs w:val="0"/>
                </w:rPr>
                <w:t>credible interval</w:t>
              </w:r>
            </w:ins>
            <w:r w:rsidRPr="00301D97">
              <w:rPr>
                <w:b w:val="0"/>
                <w:bCs w:val="0"/>
              </w:rPr>
              <w:t xml:space="preserve">) </w:t>
            </w:r>
          </w:p>
          <w:p w14:paraId="08588900" w14:textId="77777777" w:rsidR="00301D97" w:rsidRDefault="00301D97">
            <w:pPr>
              <w:pStyle w:val="Compact"/>
              <w:rPr>
                <w:ins w:id="350" w:author="Samuel Abbott" w:date="2019-11-05T11:19:00Z"/>
              </w:rPr>
            </w:pPr>
            <w:r w:rsidRPr="00301D97">
              <w:rPr>
                <w:b w:val="0"/>
                <w:bCs w:val="0"/>
              </w:rPr>
              <w:t>† There was an improvement in the LOOIC score of 0.92 (SE 1.07) from dropping the change in policy from the model in the UK born cohort and a -3.45 (SE 4.63) improvement in the non-UK born cohort.</w:t>
            </w:r>
          </w:p>
          <w:p w14:paraId="478C831E" w14:textId="77777777" w:rsidR="00301D97" w:rsidRPr="00301D97" w:rsidRDefault="00301D97">
            <w:pPr>
              <w:pStyle w:val="Compact"/>
              <w:rPr>
                <w:b w:val="0"/>
                <w:rPrChange w:id="351" w:author="Samuel Abbott" w:date="2019-11-05T11:19:00Z">
                  <w:rPr/>
                </w:rPrChange>
              </w:rPr>
            </w:pPr>
            <w:ins w:id="352" w:author="Samuel Abbott" w:date="2019-11-05T11:19:00Z">
              <w:r w:rsidRPr="00301D97">
                <w:rPr>
                  <w:b w:val="0"/>
                  <w:bCs w:val="0"/>
                </w:rPr>
                <w:t>LOOIC - Leave one out cross validation information criterion; SE - Standard error</w:t>
              </w:r>
            </w:ins>
          </w:p>
        </w:tc>
      </w:tr>
    </w:tbl>
    <w:p w14:paraId="2825F324" w14:textId="77777777" w:rsidR="000F3F75" w:rsidRDefault="002E133C">
      <w:pPr>
        <w:pStyle w:val="BodyText"/>
      </w:pPr>
      <w:r>
        <w:rPr>
          <w:b/>
        </w:rPr>
        <w:t>Magnitude of the estimated impact of the change in BCG policy</w:t>
      </w:r>
    </w:p>
    <w:p w14:paraId="52ED62DA" w14:textId="0CDBEEF0" w:rsidR="000F3F75" w:rsidRDefault="002E133C">
      <w:pPr>
        <w:pStyle w:val="BodyText"/>
      </w:pPr>
      <w:r>
        <w:t>We estimate that the change in vaccination policy was associated with preventing 385 (95%</w:t>
      </w:r>
      <w:del w:id="353" w:author="Samuel Abbott" w:date="2019-11-05T11:19:00Z">
        <w:r w:rsidR="00CB6DE0">
          <w:delText>CI</w:delText>
        </w:r>
      </w:del>
      <w:ins w:id="354" w:author="Samuel Abbott" w:date="2019-11-05T11:19:00Z">
        <w:r>
          <w:t>CrI</w:t>
        </w:r>
      </w:ins>
      <w:r>
        <w:t xml:space="preserve"> -105, 881) cases from 2005 until the end of the study period in the directly impacted populations after 5 years of follow up (Table 4). The majority of the cases prevented were in the non-UK born, with cases increasing slightly overall in the UK born. This was due to cases increasing in the UK born at school-age, and decreasing in UK born neonates, although both these estimates had large credible intervals.</w:t>
      </w:r>
    </w:p>
    <w:p w14:paraId="77F61690" w14:textId="77777777" w:rsidR="000F3F75" w:rsidRDefault="002E133C">
      <w:pPr>
        <w:pStyle w:val="TableCaption"/>
      </w:pPr>
      <w:r>
        <w:t>Table 4: Estimated number of cases prevented, from 2005 until 2015, for each vaccination programme in the study population relevant to that programme, using the best fitting model for each cohort.</w:t>
      </w:r>
      <w:ins w:id="355" w:author="Samuel Abbott" w:date="2019-11-05T11:19:00Z">
        <w:r w:rsidR="00664A85" w:rsidRPr="00664A85">
          <w:t xml:space="preserve"> </w:t>
        </w:r>
        <w:r w:rsidR="00664A85">
          <w:t>Data relate to</w:t>
        </w:r>
        <w:r>
          <w:t xml:space="preserve"> England, 2000-2015</w:t>
        </w:r>
      </w:ins>
    </w:p>
    <w:tbl>
      <w:tblPr>
        <w:tblStyle w:val="PlainTable21"/>
        <w:tblW w:w="5000" w:type="pct"/>
        <w:tblLook w:val="0660" w:firstRow="1" w:lastRow="1" w:firstColumn="0" w:lastColumn="0" w:noHBand="1" w:noVBand="1"/>
        <w:tblPrChange w:id="356" w:author="Samuel Abbott" w:date="2019-11-05T11:19:00Z">
          <w:tblPr>
            <w:tblStyle w:val="PlainTable21"/>
            <w:tblW w:w="5000" w:type="pct"/>
            <w:tblLook w:val="0660" w:firstRow="1" w:lastRow="1" w:firstColumn="0" w:lastColumn="0" w:noHBand="1" w:noVBand="1"/>
          </w:tblPr>
        </w:tblPrChange>
      </w:tblPr>
      <w:tblGrid>
        <w:gridCol w:w="3265"/>
        <w:gridCol w:w="1840"/>
        <w:gridCol w:w="2976"/>
        <w:gridCol w:w="1279"/>
        <w:tblGridChange w:id="357">
          <w:tblGrid>
            <w:gridCol w:w="3431"/>
            <w:gridCol w:w="1649"/>
            <w:gridCol w:w="3048"/>
            <w:gridCol w:w="1232"/>
          </w:tblGrid>
        </w:tblGridChange>
      </w:tblGrid>
      <w:tr w:rsidR="000F3F75" w14:paraId="1A48141E" w14:textId="77777777" w:rsidTr="000269E3">
        <w:trPr>
          <w:cnfStyle w:val="100000000000" w:firstRow="1" w:lastRow="0" w:firstColumn="0" w:lastColumn="0" w:oddVBand="0" w:evenVBand="0" w:oddHBand="0" w:evenHBand="0" w:firstRowFirstColumn="0" w:firstRowLastColumn="0" w:lastRowFirstColumn="0" w:lastRowLastColumn="0"/>
        </w:trPr>
        <w:tc>
          <w:tcPr>
            <w:tcW w:w="1744" w:type="pct"/>
            <w:tcPrChange w:id="358" w:author="Samuel Abbott" w:date="2019-11-05T11:19:00Z">
              <w:tcPr>
                <w:tcW w:w="0" w:type="auto"/>
              </w:tcPr>
            </w:tcPrChange>
          </w:tcPr>
          <w:p w14:paraId="36CC9C8E" w14:textId="77777777" w:rsidR="000F3F75" w:rsidRPr="00301D97" w:rsidRDefault="002E133C">
            <w:pPr>
              <w:pStyle w:val="Compact"/>
              <w:cnfStyle w:val="100000000000" w:firstRow="1" w:lastRow="0" w:firstColumn="0" w:lastColumn="0" w:oddVBand="0" w:evenVBand="0" w:oddHBand="0" w:evenHBand="0" w:firstRowFirstColumn="0" w:firstRowLastColumn="0" w:lastRowFirstColumn="0" w:lastRowLastColumn="0"/>
              <w:rPr>
                <w:b w:val="0"/>
                <w:bCs w:val="0"/>
              </w:rPr>
            </w:pPr>
            <w:r w:rsidRPr="00301D97">
              <w:rPr>
                <w:b w:val="0"/>
                <w:bCs w:val="0"/>
              </w:rPr>
              <w:t xml:space="preserve">Vaccination </w:t>
            </w:r>
            <w:r w:rsidRPr="00301D97">
              <w:rPr>
                <w:b w:val="0"/>
                <w:rPrChange w:id="359" w:author="Samuel Abbott" w:date="2019-11-05T11:19:00Z">
                  <w:rPr>
                    <w:b w:val="0"/>
                    <w:lang w:val="en-GB"/>
                  </w:rPr>
                </w:rPrChange>
              </w:rPr>
              <w:t>Programme</w:t>
            </w:r>
          </w:p>
        </w:tc>
        <w:tc>
          <w:tcPr>
            <w:tcW w:w="983" w:type="pct"/>
            <w:tcPrChange w:id="360" w:author="Samuel Abbott" w:date="2019-11-05T11:19:00Z">
              <w:tcPr>
                <w:tcW w:w="0" w:type="auto"/>
              </w:tcPr>
            </w:tcPrChange>
          </w:tcPr>
          <w:p w14:paraId="629ED25E" w14:textId="77777777" w:rsidR="000F3F75" w:rsidRPr="00301D97" w:rsidRDefault="002E133C">
            <w:pPr>
              <w:pStyle w:val="Compact"/>
              <w:cnfStyle w:val="100000000000" w:firstRow="1" w:lastRow="0" w:firstColumn="0" w:lastColumn="0" w:oddVBand="0" w:evenVBand="0" w:oddHBand="0" w:evenHBand="0" w:firstRowFirstColumn="0" w:firstRowLastColumn="0" w:lastRowFirstColumn="0" w:lastRowLastColumn="0"/>
              <w:rPr>
                <w:b w:val="0"/>
                <w:bCs w:val="0"/>
              </w:rPr>
            </w:pPr>
            <w:r w:rsidRPr="00301D97">
              <w:rPr>
                <w:b w:val="0"/>
                <w:bCs w:val="0"/>
              </w:rPr>
              <w:t>Birth Status</w:t>
            </w:r>
          </w:p>
        </w:tc>
        <w:tc>
          <w:tcPr>
            <w:tcW w:w="1590" w:type="pct"/>
            <w:tcPrChange w:id="361" w:author="Samuel Abbott" w:date="2019-11-05T11:19:00Z">
              <w:tcPr>
                <w:tcW w:w="0" w:type="auto"/>
              </w:tcPr>
            </w:tcPrChange>
          </w:tcPr>
          <w:p w14:paraId="01F957BD" w14:textId="6C6A2D66" w:rsidR="000F3F75" w:rsidRPr="00301D97" w:rsidRDefault="002E133C">
            <w:pPr>
              <w:pStyle w:val="Compact"/>
              <w:jc w:val="center"/>
              <w:cnfStyle w:val="100000000000" w:firstRow="1" w:lastRow="0" w:firstColumn="0" w:lastColumn="0" w:oddVBand="0" w:evenVBand="0" w:oddHBand="0" w:evenHBand="0" w:firstRowFirstColumn="0" w:firstRowLastColumn="0" w:lastRowFirstColumn="0" w:lastRowLastColumn="0"/>
              <w:rPr>
                <w:b w:val="0"/>
                <w:bCs w:val="0"/>
              </w:rPr>
            </w:pPr>
            <w:r w:rsidRPr="00301D97">
              <w:rPr>
                <w:b w:val="0"/>
                <w:bCs w:val="0"/>
              </w:rPr>
              <w:t xml:space="preserve">Cases Prevented (95% </w:t>
            </w:r>
            <w:del w:id="362" w:author="Samuel Abbott" w:date="2019-11-05T11:19:00Z">
              <w:r w:rsidR="00CB6DE0" w:rsidRPr="001F4337">
                <w:rPr>
                  <w:b w:val="0"/>
                </w:rPr>
                <w:delText>CI</w:delText>
              </w:r>
            </w:del>
            <w:proofErr w:type="spellStart"/>
            <w:ins w:id="363" w:author="Samuel Abbott" w:date="2019-11-05T11:19:00Z">
              <w:r w:rsidRPr="00301D97">
                <w:rPr>
                  <w:b w:val="0"/>
                  <w:bCs w:val="0"/>
                </w:rPr>
                <w:t>CrI</w:t>
              </w:r>
            </w:ins>
            <w:proofErr w:type="spellEnd"/>
            <w:r w:rsidRPr="00301D97">
              <w:rPr>
                <w:b w:val="0"/>
                <w:bCs w:val="0"/>
              </w:rPr>
              <w:t>*)</w:t>
            </w:r>
          </w:p>
        </w:tc>
        <w:tc>
          <w:tcPr>
            <w:tcW w:w="683" w:type="pct"/>
            <w:tcPrChange w:id="364" w:author="Samuel Abbott" w:date="2019-11-05T11:19:00Z">
              <w:tcPr>
                <w:tcW w:w="658" w:type="pct"/>
              </w:tcPr>
            </w:tcPrChange>
          </w:tcPr>
          <w:p w14:paraId="55A79D3D" w14:textId="77777777" w:rsidR="000F3F75" w:rsidRPr="00301D97" w:rsidRDefault="002E133C">
            <w:pPr>
              <w:pStyle w:val="Compact"/>
              <w:jc w:val="center"/>
              <w:cnfStyle w:val="100000000000" w:firstRow="1" w:lastRow="0" w:firstColumn="0" w:lastColumn="0" w:oddVBand="0" w:evenVBand="0" w:oddHBand="0" w:evenHBand="0" w:firstRowFirstColumn="0" w:firstRowLastColumn="0" w:lastRowFirstColumn="0" w:lastRowLastColumn="0"/>
              <w:rPr>
                <w:b w:val="0"/>
                <w:bCs w:val="0"/>
              </w:rPr>
            </w:pPr>
            <w:r w:rsidRPr="00301D97">
              <w:rPr>
                <w:b w:val="0"/>
                <w:bCs w:val="0"/>
              </w:rPr>
              <w:t>Notified Cases</w:t>
            </w:r>
          </w:p>
        </w:tc>
      </w:tr>
      <w:tr w:rsidR="000269E3" w14:paraId="49F872EA" w14:textId="77777777" w:rsidTr="000269E3">
        <w:tc>
          <w:tcPr>
            <w:tcW w:w="1744" w:type="pct"/>
            <w:cellMerge w:id="365" w:author="Samuel Abbott" w:date="2019-11-05T11:19:00Z" w:vMerge="rest"/>
            <w:tcPrChange w:id="366" w:author="Samuel Abbott" w:date="2019-11-05T11:19:00Z">
              <w:tcPr>
                <w:tcW w:w="0" w:type="auto"/>
                <w:cellMerge w:id="367" w:author="Samuel Abbott" w:date="2019-11-05T11:19:00Z" w:vMerge="rest"/>
              </w:tcPr>
            </w:tcPrChange>
          </w:tcPr>
          <w:p w14:paraId="5A387D0B" w14:textId="77777777" w:rsidR="000269E3" w:rsidRDefault="000269E3">
            <w:pPr>
              <w:pStyle w:val="Compact"/>
            </w:pPr>
            <w:r>
              <w:t>Universal school-age (</w:t>
            </w:r>
            <w:ins w:id="368" w:author="Samuel Abbott" w:date="2019-11-05T11:19:00Z">
              <w:r>
                <w:t xml:space="preserve"> vaccination at </w:t>
              </w:r>
            </w:ins>
            <w:r>
              <w:t>14</w:t>
            </w:r>
            <w:ins w:id="369" w:author="Samuel Abbott" w:date="2019-11-05T11:19:00Z">
              <w:r>
                <w:t xml:space="preserve"> years</w:t>
              </w:r>
            </w:ins>
            <w:r>
              <w:t>)</w:t>
            </w:r>
          </w:p>
        </w:tc>
        <w:tc>
          <w:tcPr>
            <w:tcW w:w="983" w:type="pct"/>
            <w:tcPrChange w:id="370" w:author="Samuel Abbott" w:date="2019-11-05T11:19:00Z">
              <w:tcPr>
                <w:tcW w:w="0" w:type="auto"/>
              </w:tcPr>
            </w:tcPrChange>
          </w:tcPr>
          <w:p w14:paraId="4421E709" w14:textId="77777777" w:rsidR="000269E3" w:rsidRDefault="000269E3">
            <w:pPr>
              <w:pStyle w:val="Compact"/>
            </w:pPr>
            <w:ins w:id="371" w:author="Samuel Abbott" w:date="2019-11-05T11:19:00Z">
              <w:r>
                <w:t>All</w:t>
              </w:r>
            </w:ins>
          </w:p>
        </w:tc>
        <w:tc>
          <w:tcPr>
            <w:tcW w:w="1590" w:type="pct"/>
            <w:tcPrChange w:id="372" w:author="Samuel Abbott" w:date="2019-11-05T11:19:00Z">
              <w:tcPr>
                <w:tcW w:w="0" w:type="auto"/>
              </w:tcPr>
            </w:tcPrChange>
          </w:tcPr>
          <w:p w14:paraId="63A92E84" w14:textId="77777777" w:rsidR="000269E3" w:rsidRDefault="000269E3">
            <w:pPr>
              <w:pStyle w:val="Compact"/>
              <w:jc w:val="center"/>
            </w:pPr>
            <w:r>
              <w:t>-291 (24, -571)</w:t>
            </w:r>
          </w:p>
        </w:tc>
        <w:tc>
          <w:tcPr>
            <w:tcW w:w="683" w:type="pct"/>
            <w:tcPrChange w:id="373" w:author="Samuel Abbott" w:date="2019-11-05T11:19:00Z">
              <w:tcPr>
                <w:tcW w:w="658" w:type="pct"/>
              </w:tcPr>
            </w:tcPrChange>
          </w:tcPr>
          <w:p w14:paraId="6C6A6D85" w14:textId="77777777" w:rsidR="000269E3" w:rsidRDefault="000269E3">
            <w:pPr>
              <w:pStyle w:val="Compact"/>
              <w:jc w:val="center"/>
            </w:pPr>
            <w:r>
              <w:t>2364</w:t>
            </w:r>
          </w:p>
        </w:tc>
      </w:tr>
      <w:tr w:rsidR="000269E3" w14:paraId="778337DC" w14:textId="77777777" w:rsidTr="000269E3">
        <w:tc>
          <w:tcPr>
            <w:tcW w:w="1744" w:type="pct"/>
            <w:cellMerge w:id="374" w:author="Samuel Abbott" w:date="2019-11-05T11:19:00Z" w:vMerge="cont"/>
            <w:tcPrChange w:id="375" w:author="Samuel Abbott" w:date="2019-11-05T11:19:00Z">
              <w:tcPr>
                <w:tcW w:w="0" w:type="auto"/>
                <w:cellMerge w:id="376" w:author="Samuel Abbott" w:date="2019-11-05T11:19:00Z" w:vMerge="cont"/>
              </w:tcPr>
            </w:tcPrChange>
          </w:tcPr>
          <w:p w14:paraId="5B5D4E8D" w14:textId="77777777" w:rsidR="000269E3" w:rsidRDefault="000269E3">
            <w:pPr>
              <w:pStyle w:val="Compact"/>
            </w:pPr>
          </w:p>
        </w:tc>
        <w:tc>
          <w:tcPr>
            <w:tcW w:w="983" w:type="pct"/>
            <w:tcPrChange w:id="377" w:author="Samuel Abbott" w:date="2019-11-05T11:19:00Z">
              <w:tcPr>
                <w:tcW w:w="0" w:type="auto"/>
              </w:tcPr>
            </w:tcPrChange>
          </w:tcPr>
          <w:p w14:paraId="259B655F" w14:textId="77777777" w:rsidR="000269E3" w:rsidRDefault="000269E3">
            <w:pPr>
              <w:pStyle w:val="Compact"/>
            </w:pPr>
            <w:r>
              <w:t>UK born</w:t>
            </w:r>
          </w:p>
        </w:tc>
        <w:tc>
          <w:tcPr>
            <w:tcW w:w="1590" w:type="pct"/>
            <w:tcPrChange w:id="378" w:author="Samuel Abbott" w:date="2019-11-05T11:19:00Z">
              <w:tcPr>
                <w:tcW w:w="0" w:type="auto"/>
              </w:tcPr>
            </w:tcPrChange>
          </w:tcPr>
          <w:p w14:paraId="558CA170" w14:textId="77777777" w:rsidR="000269E3" w:rsidRDefault="000269E3">
            <w:pPr>
              <w:pStyle w:val="Compact"/>
              <w:jc w:val="center"/>
            </w:pPr>
            <w:r>
              <w:t>76 (188, -26)</w:t>
            </w:r>
          </w:p>
        </w:tc>
        <w:tc>
          <w:tcPr>
            <w:tcW w:w="683" w:type="pct"/>
            <w:tcPrChange w:id="379" w:author="Samuel Abbott" w:date="2019-11-05T11:19:00Z">
              <w:tcPr>
                <w:tcW w:w="658" w:type="pct"/>
              </w:tcPr>
            </w:tcPrChange>
          </w:tcPr>
          <w:p w14:paraId="0F1A1ACF" w14:textId="77777777" w:rsidR="000269E3" w:rsidRDefault="000269E3">
            <w:pPr>
              <w:pStyle w:val="Compact"/>
              <w:jc w:val="center"/>
            </w:pPr>
            <w:r>
              <w:t>969</w:t>
            </w:r>
          </w:p>
        </w:tc>
      </w:tr>
      <w:tr w:rsidR="000269E3" w14:paraId="12B0D739" w14:textId="77777777" w:rsidTr="000269E3">
        <w:tc>
          <w:tcPr>
            <w:tcW w:w="1744" w:type="pct"/>
            <w:cellMerge w:id="380" w:author="Samuel Abbott" w:date="2019-11-05T11:19:00Z" w:vMerge="cont"/>
            <w:tcPrChange w:id="381" w:author="Samuel Abbott" w:date="2019-11-05T11:19:00Z">
              <w:tcPr>
                <w:tcW w:w="0" w:type="auto"/>
                <w:cellMerge w:id="382" w:author="Samuel Abbott" w:date="2019-11-05T11:19:00Z" w:vMerge="cont"/>
              </w:tcPr>
            </w:tcPrChange>
          </w:tcPr>
          <w:p w14:paraId="0002E9C3" w14:textId="77777777" w:rsidR="000269E3" w:rsidRDefault="000269E3">
            <w:pPr>
              <w:pStyle w:val="Compact"/>
            </w:pPr>
          </w:p>
        </w:tc>
        <w:tc>
          <w:tcPr>
            <w:tcW w:w="983" w:type="pct"/>
            <w:tcPrChange w:id="383" w:author="Samuel Abbott" w:date="2019-11-05T11:19:00Z">
              <w:tcPr>
                <w:tcW w:w="0" w:type="auto"/>
              </w:tcPr>
            </w:tcPrChange>
          </w:tcPr>
          <w:p w14:paraId="0ACE949E" w14:textId="77777777" w:rsidR="000269E3" w:rsidRDefault="000269E3">
            <w:pPr>
              <w:pStyle w:val="Compact"/>
            </w:pPr>
            <w:r>
              <w:t>Non-UK born</w:t>
            </w:r>
          </w:p>
        </w:tc>
        <w:tc>
          <w:tcPr>
            <w:tcW w:w="1590" w:type="pct"/>
            <w:tcPrChange w:id="384" w:author="Samuel Abbott" w:date="2019-11-05T11:19:00Z">
              <w:tcPr>
                <w:tcW w:w="0" w:type="auto"/>
              </w:tcPr>
            </w:tcPrChange>
          </w:tcPr>
          <w:p w14:paraId="32281C69" w14:textId="77777777" w:rsidR="000269E3" w:rsidRDefault="000269E3">
            <w:pPr>
              <w:pStyle w:val="Compact"/>
              <w:jc w:val="center"/>
            </w:pPr>
            <w:r>
              <w:t>-367 (-165, -546)</w:t>
            </w:r>
          </w:p>
        </w:tc>
        <w:tc>
          <w:tcPr>
            <w:tcW w:w="683" w:type="pct"/>
            <w:tcPrChange w:id="385" w:author="Samuel Abbott" w:date="2019-11-05T11:19:00Z">
              <w:tcPr>
                <w:tcW w:w="658" w:type="pct"/>
              </w:tcPr>
            </w:tcPrChange>
          </w:tcPr>
          <w:p w14:paraId="47D6B37F" w14:textId="77777777" w:rsidR="000269E3" w:rsidRDefault="000269E3">
            <w:pPr>
              <w:pStyle w:val="Compact"/>
              <w:jc w:val="center"/>
            </w:pPr>
            <w:r>
              <w:t>1395</w:t>
            </w:r>
          </w:p>
        </w:tc>
      </w:tr>
      <w:tr w:rsidR="000269E3" w14:paraId="637B4B9F" w14:textId="77777777" w:rsidTr="000269E3">
        <w:tc>
          <w:tcPr>
            <w:tcW w:w="1744" w:type="pct"/>
            <w:cellMerge w:id="386" w:author="Samuel Abbott" w:date="2019-11-05T11:19:00Z" w:vMerge="rest"/>
            <w:tcPrChange w:id="387" w:author="Samuel Abbott" w:date="2019-11-05T11:19:00Z">
              <w:tcPr>
                <w:tcW w:w="0" w:type="auto"/>
                <w:cellMerge w:id="388" w:author="Samuel Abbott" w:date="2019-11-05T11:19:00Z" w:vMerge="rest"/>
              </w:tcPr>
            </w:tcPrChange>
          </w:tcPr>
          <w:p w14:paraId="253D4F25" w14:textId="405C9572" w:rsidR="000269E3" w:rsidRDefault="000269E3">
            <w:pPr>
              <w:pStyle w:val="Compact"/>
            </w:pPr>
            <w:r>
              <w:t>Targeted high-risk neonates (</w:t>
            </w:r>
            <w:del w:id="389" w:author="Samuel Abbott" w:date="2019-11-05T11:19:00Z">
              <w:r w:rsidR="00CB6DE0">
                <w:delText>0</w:delText>
              </w:r>
            </w:del>
            <w:ins w:id="390" w:author="Samuel Abbott" w:date="2019-11-05T11:19:00Z">
              <w:r>
                <w:t>vaccination at birth</w:t>
              </w:r>
            </w:ins>
            <w:r>
              <w:t>)</w:t>
            </w:r>
          </w:p>
        </w:tc>
        <w:tc>
          <w:tcPr>
            <w:tcW w:w="983" w:type="pct"/>
            <w:tcPrChange w:id="391" w:author="Samuel Abbott" w:date="2019-11-05T11:19:00Z">
              <w:tcPr>
                <w:tcW w:w="0" w:type="auto"/>
              </w:tcPr>
            </w:tcPrChange>
          </w:tcPr>
          <w:p w14:paraId="3C120314" w14:textId="77777777" w:rsidR="000269E3" w:rsidRDefault="000269E3">
            <w:pPr>
              <w:pStyle w:val="Compact"/>
            </w:pPr>
            <w:ins w:id="392" w:author="Samuel Abbott" w:date="2019-11-05T11:19:00Z">
              <w:r>
                <w:t>All</w:t>
              </w:r>
            </w:ins>
          </w:p>
        </w:tc>
        <w:tc>
          <w:tcPr>
            <w:tcW w:w="1590" w:type="pct"/>
            <w:tcPrChange w:id="393" w:author="Samuel Abbott" w:date="2019-11-05T11:19:00Z">
              <w:tcPr>
                <w:tcW w:w="0" w:type="auto"/>
              </w:tcPr>
            </w:tcPrChange>
          </w:tcPr>
          <w:p w14:paraId="1A0CD86E" w14:textId="77777777" w:rsidR="000269E3" w:rsidRDefault="000269E3">
            <w:pPr>
              <w:pStyle w:val="Compact"/>
              <w:jc w:val="center"/>
            </w:pPr>
            <w:r>
              <w:t>94 (-81, 310)</w:t>
            </w:r>
          </w:p>
        </w:tc>
        <w:tc>
          <w:tcPr>
            <w:tcW w:w="683" w:type="pct"/>
            <w:tcPrChange w:id="394" w:author="Samuel Abbott" w:date="2019-11-05T11:19:00Z">
              <w:tcPr>
                <w:tcW w:w="658" w:type="pct"/>
              </w:tcPr>
            </w:tcPrChange>
          </w:tcPr>
          <w:p w14:paraId="79D7B658" w14:textId="77777777" w:rsidR="000269E3" w:rsidRDefault="000269E3">
            <w:pPr>
              <w:pStyle w:val="Compact"/>
              <w:jc w:val="center"/>
            </w:pPr>
            <w:r>
              <w:t>906</w:t>
            </w:r>
          </w:p>
        </w:tc>
      </w:tr>
      <w:tr w:rsidR="000269E3" w14:paraId="3ADF984A" w14:textId="77777777" w:rsidTr="000269E3">
        <w:tc>
          <w:tcPr>
            <w:tcW w:w="1744" w:type="pct"/>
            <w:cellMerge w:id="395" w:author="Samuel Abbott" w:date="2019-11-05T11:19:00Z" w:vMerge="cont"/>
            <w:tcPrChange w:id="396" w:author="Samuel Abbott" w:date="2019-11-05T11:19:00Z">
              <w:tcPr>
                <w:tcW w:w="0" w:type="auto"/>
                <w:cellMerge w:id="397" w:author="Samuel Abbott" w:date="2019-11-05T11:19:00Z" w:vMerge="cont"/>
              </w:tcPr>
            </w:tcPrChange>
          </w:tcPr>
          <w:p w14:paraId="0C110422" w14:textId="77777777" w:rsidR="000269E3" w:rsidRDefault="000269E3">
            <w:pPr>
              <w:pStyle w:val="Compact"/>
            </w:pPr>
          </w:p>
        </w:tc>
        <w:tc>
          <w:tcPr>
            <w:tcW w:w="983" w:type="pct"/>
            <w:tcPrChange w:id="398" w:author="Samuel Abbott" w:date="2019-11-05T11:19:00Z">
              <w:tcPr>
                <w:tcW w:w="0" w:type="auto"/>
              </w:tcPr>
            </w:tcPrChange>
          </w:tcPr>
          <w:p w14:paraId="03D83903" w14:textId="77777777" w:rsidR="000269E3" w:rsidRDefault="000269E3">
            <w:pPr>
              <w:pStyle w:val="Compact"/>
            </w:pPr>
            <w:r>
              <w:t>UK born</w:t>
            </w:r>
          </w:p>
        </w:tc>
        <w:tc>
          <w:tcPr>
            <w:tcW w:w="1590" w:type="pct"/>
            <w:tcPrChange w:id="399" w:author="Samuel Abbott" w:date="2019-11-05T11:19:00Z">
              <w:tcPr>
                <w:tcW w:w="0" w:type="auto"/>
              </w:tcPr>
            </w:tcPrChange>
          </w:tcPr>
          <w:p w14:paraId="190FE575" w14:textId="77777777" w:rsidR="000269E3" w:rsidRDefault="000269E3">
            <w:pPr>
              <w:pStyle w:val="Compact"/>
              <w:jc w:val="center"/>
            </w:pPr>
            <w:r>
              <w:t>30 (-95, 173)</w:t>
            </w:r>
          </w:p>
        </w:tc>
        <w:tc>
          <w:tcPr>
            <w:tcW w:w="683" w:type="pct"/>
            <w:tcPrChange w:id="400" w:author="Samuel Abbott" w:date="2019-11-05T11:19:00Z">
              <w:tcPr>
                <w:tcW w:w="658" w:type="pct"/>
              </w:tcPr>
            </w:tcPrChange>
          </w:tcPr>
          <w:p w14:paraId="11E28A48" w14:textId="77777777" w:rsidR="000269E3" w:rsidRDefault="000269E3">
            <w:pPr>
              <w:pStyle w:val="Compact"/>
              <w:jc w:val="center"/>
            </w:pPr>
            <w:r>
              <w:t>800</w:t>
            </w:r>
          </w:p>
        </w:tc>
      </w:tr>
      <w:tr w:rsidR="000269E3" w14:paraId="02941927" w14:textId="77777777" w:rsidTr="000269E3">
        <w:tc>
          <w:tcPr>
            <w:tcW w:w="1744" w:type="pct"/>
            <w:cellMerge w:id="401" w:author="Samuel Abbott" w:date="2019-11-05T11:19:00Z" w:vMerge="cont"/>
            <w:tcPrChange w:id="402" w:author="Samuel Abbott" w:date="2019-11-05T11:19:00Z">
              <w:tcPr>
                <w:tcW w:w="0" w:type="auto"/>
                <w:cellMerge w:id="403" w:author="Samuel Abbott" w:date="2019-11-05T11:19:00Z" w:vMerge="cont"/>
              </w:tcPr>
            </w:tcPrChange>
          </w:tcPr>
          <w:p w14:paraId="2EE22833" w14:textId="77777777" w:rsidR="000269E3" w:rsidRDefault="000269E3">
            <w:pPr>
              <w:pStyle w:val="Compact"/>
            </w:pPr>
          </w:p>
        </w:tc>
        <w:tc>
          <w:tcPr>
            <w:tcW w:w="983" w:type="pct"/>
            <w:tcPrChange w:id="404" w:author="Samuel Abbott" w:date="2019-11-05T11:19:00Z">
              <w:tcPr>
                <w:tcW w:w="0" w:type="auto"/>
              </w:tcPr>
            </w:tcPrChange>
          </w:tcPr>
          <w:p w14:paraId="352CF3C9" w14:textId="77777777" w:rsidR="000269E3" w:rsidRDefault="000269E3">
            <w:pPr>
              <w:pStyle w:val="Compact"/>
            </w:pPr>
            <w:r>
              <w:t>Non-UK born</w:t>
            </w:r>
          </w:p>
        </w:tc>
        <w:tc>
          <w:tcPr>
            <w:tcW w:w="1590" w:type="pct"/>
            <w:tcPrChange w:id="405" w:author="Samuel Abbott" w:date="2019-11-05T11:19:00Z">
              <w:tcPr>
                <w:tcW w:w="0" w:type="auto"/>
              </w:tcPr>
            </w:tcPrChange>
          </w:tcPr>
          <w:p w14:paraId="189135E5" w14:textId="77777777" w:rsidR="000269E3" w:rsidRDefault="000269E3">
            <w:pPr>
              <w:pStyle w:val="Compact"/>
              <w:jc w:val="center"/>
            </w:pPr>
            <w:r>
              <w:t>65 (14, 137)</w:t>
            </w:r>
          </w:p>
        </w:tc>
        <w:tc>
          <w:tcPr>
            <w:tcW w:w="683" w:type="pct"/>
            <w:tcPrChange w:id="406" w:author="Samuel Abbott" w:date="2019-11-05T11:19:00Z">
              <w:tcPr>
                <w:tcW w:w="658" w:type="pct"/>
              </w:tcPr>
            </w:tcPrChange>
          </w:tcPr>
          <w:p w14:paraId="15CD5DCC" w14:textId="77777777" w:rsidR="000269E3" w:rsidRDefault="000269E3">
            <w:pPr>
              <w:pStyle w:val="Compact"/>
              <w:jc w:val="center"/>
            </w:pPr>
            <w:r>
              <w:t>106</w:t>
            </w:r>
          </w:p>
        </w:tc>
      </w:tr>
      <w:tr w:rsidR="000F3F75" w14:paraId="0C119301" w14:textId="77777777" w:rsidTr="000269E3">
        <w:tc>
          <w:tcPr>
            <w:tcW w:w="1744" w:type="pct"/>
            <w:tcPrChange w:id="407" w:author="Samuel Abbott" w:date="2019-11-05T11:19:00Z">
              <w:tcPr>
                <w:tcW w:w="0" w:type="auto"/>
              </w:tcPr>
            </w:tcPrChange>
          </w:tcPr>
          <w:p w14:paraId="0695AFEF" w14:textId="77777777" w:rsidR="000F3F75" w:rsidRDefault="002E133C">
            <w:pPr>
              <w:pStyle w:val="Compact"/>
            </w:pPr>
            <w:r>
              <w:t>Change in Policy†</w:t>
            </w:r>
          </w:p>
        </w:tc>
        <w:tc>
          <w:tcPr>
            <w:tcW w:w="983" w:type="pct"/>
            <w:tcPrChange w:id="408" w:author="Samuel Abbott" w:date="2019-11-05T11:19:00Z">
              <w:tcPr>
                <w:tcW w:w="0" w:type="auto"/>
              </w:tcPr>
            </w:tcPrChange>
          </w:tcPr>
          <w:p w14:paraId="378B113C" w14:textId="77777777" w:rsidR="000F3F75" w:rsidRDefault="0011496D">
            <w:pPr>
              <w:pStyle w:val="Compact"/>
            </w:pPr>
            <w:ins w:id="409" w:author="Samuel Abbott" w:date="2019-11-05T11:19:00Z">
              <w:r>
                <w:t>All</w:t>
              </w:r>
            </w:ins>
          </w:p>
        </w:tc>
        <w:tc>
          <w:tcPr>
            <w:tcW w:w="1590" w:type="pct"/>
            <w:tcPrChange w:id="410" w:author="Samuel Abbott" w:date="2019-11-05T11:19:00Z">
              <w:tcPr>
                <w:tcW w:w="0" w:type="auto"/>
              </w:tcPr>
            </w:tcPrChange>
          </w:tcPr>
          <w:p w14:paraId="6D20F81C" w14:textId="77777777" w:rsidR="000F3F75" w:rsidRDefault="002E133C">
            <w:pPr>
              <w:pStyle w:val="Compact"/>
              <w:jc w:val="center"/>
            </w:pPr>
            <w:r>
              <w:t>385 (-105, 881)</w:t>
            </w:r>
          </w:p>
        </w:tc>
        <w:tc>
          <w:tcPr>
            <w:tcW w:w="683" w:type="pct"/>
            <w:tcPrChange w:id="411" w:author="Samuel Abbott" w:date="2019-11-05T11:19:00Z">
              <w:tcPr>
                <w:tcW w:w="658" w:type="pct"/>
              </w:tcPr>
            </w:tcPrChange>
          </w:tcPr>
          <w:p w14:paraId="24DB4C79" w14:textId="77777777" w:rsidR="000F3F75" w:rsidRDefault="002E133C">
            <w:pPr>
              <w:pStyle w:val="Compact"/>
              <w:jc w:val="center"/>
            </w:pPr>
            <w:r>
              <w:t>3270</w:t>
            </w:r>
          </w:p>
        </w:tc>
      </w:tr>
      <w:tr w:rsidR="000F3F75" w14:paraId="543692DA" w14:textId="77777777" w:rsidTr="000269E3">
        <w:tc>
          <w:tcPr>
            <w:tcW w:w="1744" w:type="pct"/>
            <w:tcPrChange w:id="412" w:author="Samuel Abbott" w:date="2019-11-05T11:19:00Z">
              <w:tcPr>
                <w:tcW w:w="0" w:type="auto"/>
              </w:tcPr>
            </w:tcPrChange>
          </w:tcPr>
          <w:p w14:paraId="19414710" w14:textId="77777777" w:rsidR="000F3F75" w:rsidRDefault="000F3F75">
            <w:pPr>
              <w:pStyle w:val="Compact"/>
            </w:pPr>
          </w:p>
        </w:tc>
        <w:tc>
          <w:tcPr>
            <w:tcW w:w="983" w:type="pct"/>
            <w:tcPrChange w:id="413" w:author="Samuel Abbott" w:date="2019-11-05T11:19:00Z">
              <w:tcPr>
                <w:tcW w:w="0" w:type="auto"/>
              </w:tcPr>
            </w:tcPrChange>
          </w:tcPr>
          <w:p w14:paraId="784FDF0A" w14:textId="77777777" w:rsidR="000F3F75" w:rsidRDefault="002E133C">
            <w:pPr>
              <w:pStyle w:val="Compact"/>
            </w:pPr>
            <w:r>
              <w:t>UK born</w:t>
            </w:r>
          </w:p>
        </w:tc>
        <w:tc>
          <w:tcPr>
            <w:tcW w:w="1590" w:type="pct"/>
            <w:tcPrChange w:id="414" w:author="Samuel Abbott" w:date="2019-11-05T11:19:00Z">
              <w:tcPr>
                <w:tcW w:w="0" w:type="auto"/>
              </w:tcPr>
            </w:tcPrChange>
          </w:tcPr>
          <w:p w14:paraId="2B2C859C" w14:textId="77777777" w:rsidR="000F3F75" w:rsidRDefault="002E133C">
            <w:pPr>
              <w:pStyle w:val="Compact"/>
              <w:jc w:val="center"/>
            </w:pPr>
            <w:r>
              <w:t>-46 (-284, 199)</w:t>
            </w:r>
          </w:p>
        </w:tc>
        <w:tc>
          <w:tcPr>
            <w:tcW w:w="683" w:type="pct"/>
            <w:tcPrChange w:id="415" w:author="Samuel Abbott" w:date="2019-11-05T11:19:00Z">
              <w:tcPr>
                <w:tcW w:w="658" w:type="pct"/>
              </w:tcPr>
            </w:tcPrChange>
          </w:tcPr>
          <w:p w14:paraId="660E78A1" w14:textId="77777777" w:rsidR="000F3F75" w:rsidRDefault="002E133C">
            <w:pPr>
              <w:pStyle w:val="Compact"/>
              <w:jc w:val="center"/>
            </w:pPr>
            <w:r>
              <w:t>1769</w:t>
            </w:r>
          </w:p>
        </w:tc>
      </w:tr>
      <w:tr w:rsidR="000F3F75" w14:paraId="2B3AF11E" w14:textId="77777777" w:rsidTr="000269E3">
        <w:tc>
          <w:tcPr>
            <w:tcW w:w="1744" w:type="pct"/>
            <w:tcPrChange w:id="416" w:author="Samuel Abbott" w:date="2019-11-05T11:19:00Z">
              <w:tcPr>
                <w:tcW w:w="0" w:type="auto"/>
              </w:tcPr>
            </w:tcPrChange>
          </w:tcPr>
          <w:p w14:paraId="4CAC9148" w14:textId="77777777" w:rsidR="000F3F75" w:rsidRDefault="000F3F75">
            <w:pPr>
              <w:pStyle w:val="Compact"/>
            </w:pPr>
          </w:p>
        </w:tc>
        <w:tc>
          <w:tcPr>
            <w:tcW w:w="983" w:type="pct"/>
            <w:tcPrChange w:id="417" w:author="Samuel Abbott" w:date="2019-11-05T11:19:00Z">
              <w:tcPr>
                <w:tcW w:w="0" w:type="auto"/>
              </w:tcPr>
            </w:tcPrChange>
          </w:tcPr>
          <w:p w14:paraId="134E5A11" w14:textId="77777777" w:rsidR="000F3F75" w:rsidRDefault="002E133C">
            <w:pPr>
              <w:pStyle w:val="Compact"/>
            </w:pPr>
            <w:r>
              <w:t>Non-UK born</w:t>
            </w:r>
          </w:p>
        </w:tc>
        <w:tc>
          <w:tcPr>
            <w:tcW w:w="1590" w:type="pct"/>
            <w:tcPrChange w:id="418" w:author="Samuel Abbott" w:date="2019-11-05T11:19:00Z">
              <w:tcPr>
                <w:tcW w:w="0" w:type="auto"/>
              </w:tcPr>
            </w:tcPrChange>
          </w:tcPr>
          <w:p w14:paraId="3FE1E8A9" w14:textId="77777777" w:rsidR="000F3F75" w:rsidRDefault="002E133C">
            <w:pPr>
              <w:pStyle w:val="Compact"/>
              <w:jc w:val="center"/>
            </w:pPr>
            <w:r>
              <w:t>431 (179, 682)</w:t>
            </w:r>
          </w:p>
        </w:tc>
        <w:tc>
          <w:tcPr>
            <w:tcW w:w="683" w:type="pct"/>
            <w:tcPrChange w:id="419" w:author="Samuel Abbott" w:date="2019-11-05T11:19:00Z">
              <w:tcPr>
                <w:tcW w:w="658" w:type="pct"/>
              </w:tcPr>
            </w:tcPrChange>
          </w:tcPr>
          <w:p w14:paraId="58A774DC" w14:textId="77777777" w:rsidR="000F3F75" w:rsidRDefault="002E133C">
            <w:pPr>
              <w:pStyle w:val="Compact"/>
              <w:jc w:val="center"/>
            </w:pPr>
            <w:r>
              <w:t>1501</w:t>
            </w:r>
          </w:p>
        </w:tc>
      </w:tr>
      <w:tr w:rsidR="00301D97" w14:paraId="2591F3D7" w14:textId="77777777" w:rsidTr="00301D97">
        <w:trPr>
          <w:cnfStyle w:val="010000000000" w:firstRow="0" w:lastRow="1" w:firstColumn="0" w:lastColumn="0" w:oddVBand="0" w:evenVBand="0" w:oddHBand="0" w:evenHBand="0" w:firstRowFirstColumn="0" w:firstRowLastColumn="0" w:lastRowFirstColumn="0" w:lastRowLastColumn="0"/>
        </w:trPr>
        <w:tc>
          <w:tcPr>
            <w:tcW w:w="0" w:type="auto"/>
            <w:gridSpan w:val="4"/>
            <w:tcPrChange w:id="420" w:author="Samuel Abbott" w:date="2019-11-05T11:19:00Z">
              <w:tcPr>
                <w:tcW w:w="5000" w:type="pct"/>
                <w:gridSpan w:val="4"/>
              </w:tcPr>
            </w:tcPrChange>
          </w:tcPr>
          <w:p w14:paraId="0F40D388" w14:textId="728FF163" w:rsidR="00301D97" w:rsidRDefault="00301D97">
            <w:pPr>
              <w:pStyle w:val="Compact"/>
              <w:cnfStyle w:val="010000000000" w:firstRow="0" w:lastRow="1" w:firstColumn="0" w:lastColumn="0" w:oddVBand="0" w:evenVBand="0" w:oddHBand="0" w:evenHBand="0" w:firstRowFirstColumn="0" w:firstRowLastColumn="0" w:lastRowFirstColumn="0" w:lastRowLastColumn="0"/>
            </w:pPr>
            <w:r w:rsidRPr="00301D97">
              <w:rPr>
                <w:b w:val="0"/>
                <w:bCs w:val="0"/>
              </w:rPr>
              <w:t xml:space="preserve">*95% </w:t>
            </w:r>
            <w:del w:id="421" w:author="Samuel Abbott" w:date="2019-11-05T11:19:00Z">
              <w:r w:rsidR="001F4337" w:rsidRPr="001F4337">
                <w:rPr>
                  <w:b w:val="0"/>
                </w:rPr>
                <w:delText>CI</w:delText>
              </w:r>
            </w:del>
            <w:proofErr w:type="spellStart"/>
            <w:ins w:id="422" w:author="Samuel Abbott" w:date="2019-11-05T11:19:00Z">
              <w:r w:rsidRPr="00301D97">
                <w:rPr>
                  <w:b w:val="0"/>
                  <w:bCs w:val="0"/>
                </w:rPr>
                <w:t>CrI</w:t>
              </w:r>
            </w:ins>
            <w:proofErr w:type="spellEnd"/>
            <w:r w:rsidRPr="00301D97">
              <w:rPr>
                <w:b w:val="0"/>
                <w:bCs w:val="0"/>
              </w:rPr>
              <w:t xml:space="preserve">: 95% </w:t>
            </w:r>
            <w:del w:id="423" w:author="Samuel Abbott" w:date="2019-11-05T11:19:00Z">
              <w:r w:rsidR="001F4337" w:rsidRPr="001F4337">
                <w:rPr>
                  <w:b w:val="0"/>
                </w:rPr>
                <w:delText>Credible Interval,</w:delText>
              </w:r>
            </w:del>
            <w:ins w:id="424" w:author="Samuel Abbott" w:date="2019-11-05T11:19:00Z">
              <w:r w:rsidRPr="00301D97">
                <w:rPr>
                  <w:b w:val="0"/>
                  <w:bCs w:val="0"/>
                </w:rPr>
                <w:t xml:space="preserve">credible interval, </w:t>
              </w:r>
            </w:ins>
          </w:p>
          <w:p w14:paraId="44FFD4C2" w14:textId="172C6438" w:rsidR="00301D97" w:rsidRPr="00301D97" w:rsidRDefault="001F4337">
            <w:pPr>
              <w:pStyle w:val="Compact"/>
              <w:cnfStyle w:val="010000000000" w:firstRow="0" w:lastRow="1" w:firstColumn="0" w:lastColumn="0" w:oddVBand="0" w:evenVBand="0" w:oddHBand="0" w:evenHBand="0" w:firstRowFirstColumn="0" w:firstRowLastColumn="0" w:lastRowFirstColumn="0" w:lastRowLastColumn="0"/>
              <w:rPr>
                <w:b w:val="0"/>
                <w:bCs w:val="0"/>
              </w:rPr>
            </w:pPr>
            <w:del w:id="425" w:author="Samuel Abbott" w:date="2019-11-05T11:19:00Z">
              <w:r w:rsidRPr="001F4337">
                <w:rPr>
                  <w:b w:val="0"/>
                </w:rPr>
                <w:delText xml:space="preserve"> </w:delText>
              </w:r>
            </w:del>
            <w:r w:rsidR="00301D97" w:rsidRPr="00301D97">
              <w:rPr>
                <w:b w:val="0"/>
                <w:bCs w:val="0"/>
              </w:rPr>
              <w:t>† Estimated total number of cases prevented due to the change in vaccination policy in 2005</w:t>
            </w:r>
          </w:p>
        </w:tc>
      </w:tr>
    </w:tbl>
    <w:p w14:paraId="6B443F04" w14:textId="77777777" w:rsidR="000F3F75" w:rsidRDefault="002E133C">
      <w:pPr>
        <w:pStyle w:val="Heading5"/>
      </w:pPr>
      <w:bookmarkStart w:id="426" w:name="pagebreak-4"/>
      <w:bookmarkEnd w:id="426"/>
      <w:r>
        <w:lastRenderedPageBreak/>
        <w:t>PAGEBREAK</w:t>
      </w:r>
    </w:p>
    <w:p w14:paraId="34327A55" w14:textId="77777777" w:rsidR="000F3F75" w:rsidRDefault="002E133C">
      <w:pPr>
        <w:pStyle w:val="FirstParagraph"/>
      </w:pPr>
      <w:r>
        <w:rPr>
          <w:b/>
        </w:rPr>
        <w:t>DISCUSSION</w:t>
      </w:r>
    </w:p>
    <w:p w14:paraId="0F8BEEB7" w14:textId="1D0D788F" w:rsidR="000F3F75" w:rsidRDefault="002E133C">
      <w:pPr>
        <w:pStyle w:val="BodyText"/>
      </w:pPr>
      <w:r>
        <w:t>In the non-UK born we found evidence of an association between the change in BCG policy and a decrease in TB incidence rates in both those at school-age and neonates, after 5 years of follow up. We found some evidence that the change in BCG policy was associated with a modest increase in incidence rates in the UK born population who were relevant to the universal school-age scheme and weaker evidence of a small decrease in incidence rates in the UK born population relevant to the targeted neonatal scheme. Overall, we found that the change in policy was associated with preventing 385 (95%</w:t>
      </w:r>
      <w:del w:id="427" w:author="Samuel Abbott" w:date="2019-11-05T11:19:00Z">
        <w:r w:rsidR="00CB6DE0">
          <w:delText>CI</w:delText>
        </w:r>
      </w:del>
      <w:ins w:id="428" w:author="Samuel Abbott" w:date="2019-11-05T11:19:00Z">
        <w:r>
          <w:t>CrI</w:t>
        </w:r>
      </w:ins>
      <w:r>
        <w:t xml:space="preserve"> -105, 881) cases in the study population, from 2005 until the end of the study period, with the majority of the cases prevented in the non-UK born.</w:t>
      </w:r>
    </w:p>
    <w:p w14:paraId="0651A22C" w14:textId="1E275D21" w:rsidR="000F3F75" w:rsidRDefault="002E133C">
      <w:pPr>
        <w:pStyle w:val="BodyText"/>
      </w:pPr>
      <w:r>
        <w:t>We were unable to estimate the impact of the change in BCG policy after 5 years post vaccination, so both our estimates of the positive and negative consequences are likely to be underestimates of the ongoing impact. Tuberculosis is a complex disease and the BCG vaccine is known to offer imperfect protection, which has been shown to vary both spatially and with time since vaccination</w:t>
      </w:r>
      <w:del w:id="429" w:author="Samuel Abbott" w:date="2019-11-05T11:19:00Z">
        <w:r w:rsidR="00CB6DE0">
          <w:delText>.(</w:delText>
        </w:r>
      </w:del>
      <w:ins w:id="430" w:author="Samuel Abbott" w:date="2019-11-05T11:19:00Z">
        <w:r>
          <w:t>[18,</w:t>
        </w:r>
      </w:ins>
      <w:r>
        <w:t>19</w:t>
      </w:r>
      <w:del w:id="431" w:author="Samuel Abbott" w:date="2019-11-05T11:19:00Z">
        <w:r w:rsidR="00CB6DE0">
          <w:delText>,20)</w:delText>
        </w:r>
      </w:del>
      <w:ins w:id="432" w:author="Samuel Abbott" w:date="2019-11-05T11:19:00Z">
        <w:r>
          <w:t>].</w:t>
        </w:r>
      </w:ins>
      <w:r>
        <w:t xml:space="preserve"> By focusing on the impact of the change in policy on the directly affected populations within a short period of time, and by employing a multi-model approach we have limited the potential impact of these issues. Our study was based on a routine observational data set (ETS), and a repeated survey (LFS) both of which may have introduced bias. Whilst the LFS is a robust data source, widely used in academic studies</w:t>
      </w:r>
      <w:del w:id="433" w:author="Samuel Abbott" w:date="2019-11-05T11:19:00Z">
        <w:r w:rsidR="00CB6DE0">
          <w:delText>,(21–23)</w:delText>
        </w:r>
      </w:del>
      <w:ins w:id="434" w:author="Samuel Abbott" w:date="2019-11-05T11:19:00Z">
        <w:r>
          <w:t>[20–22],</w:t>
        </w:r>
      </w:ins>
      <w:r>
        <w:t xml:space="preserve"> it is susceptible to sampling errors particularly in the young, and in the old, which may have biased the estimated incidence rates. As the ETS is routine surveillance system some level of missing data is inevitable. However, UK birth status is relatively complete (93% (106765/114820)) and we imputed missing values using an approach which accounted for </w:t>
      </w:r>
      <w:del w:id="435" w:author="Samuel Abbott" w:date="2019-11-05T11:19:00Z">
        <w:r w:rsidR="00CB6DE0">
          <w:delText>MNAR</w:delText>
        </w:r>
      </w:del>
      <w:ins w:id="436" w:author="Samuel Abbott" w:date="2019-11-05T11:19:00Z">
        <w:r>
          <w:t>missing not at random</w:t>
        </w:r>
      </w:ins>
      <w:r>
        <w:t xml:space="preserve"> mechanisms </w:t>
      </w:r>
      <w:del w:id="437" w:author="Samuel Abbott" w:date="2019-11-05T11:19:00Z">
        <w:r w:rsidR="00CB6DE0">
          <w:delText>for the</w:delText>
        </w:r>
      </w:del>
      <w:ins w:id="438" w:author="Samuel Abbott" w:date="2019-11-05T11:19:00Z">
        <w:r>
          <w:t>captured by</w:t>
        </w:r>
      </w:ins>
      <w:r>
        <w:t xml:space="preserve"> variables included in the imputation model. We were unable to adjust for known demographic risk factors for TB, notably socio-economic status</w:t>
      </w:r>
      <w:del w:id="439" w:author="Samuel Abbott" w:date="2019-11-05T11:19:00Z">
        <w:r w:rsidR="00CB6DE0">
          <w:delText>,(</w:delText>
        </w:r>
      </w:del>
      <w:ins w:id="440" w:author="Samuel Abbott" w:date="2019-11-05T11:19:00Z">
        <w:r>
          <w:t>[23,</w:t>
        </w:r>
      </w:ins>
      <w:r>
        <w:t>24</w:t>
      </w:r>
      <w:del w:id="441" w:author="Samuel Abbott" w:date="2019-11-05T11:19:00Z">
        <w:r w:rsidR="00CB6DE0">
          <w:delText>,25)</w:delText>
        </w:r>
      </w:del>
      <w:ins w:id="442" w:author="Samuel Abbott" w:date="2019-11-05T11:19:00Z">
        <w:r>
          <w:t>],</w:t>
        </w:r>
      </w:ins>
      <w:r>
        <w:t xml:space="preserve"> and ethnicity</w:t>
      </w:r>
      <w:del w:id="443" w:author="Samuel Abbott" w:date="2019-11-05T11:19:00Z">
        <w:r w:rsidR="00CB6DE0">
          <w:delText>.(24–26)</w:delText>
        </w:r>
      </w:del>
      <w:ins w:id="444" w:author="Samuel Abbott" w:date="2019-11-05T11:19:00Z">
        <w:r>
          <w:t>[23–25].</w:t>
        </w:r>
      </w:ins>
      <w:r>
        <w:t xml:space="preserve"> However, this confounding is likely to be mitigated by our use of multiple cohorts and our adjustment for incidence rates in the UK born and non-UK born. Finally, we have assumed that the effect we have estimated for the change in BCG policy is due to the changes in BCG vaccination policy as well as other associated changes in TB control policy, after adjusting for hypothesised confounders. However, there may have been additional policy changes which we have not accounted for.</w:t>
      </w:r>
    </w:p>
    <w:p w14:paraId="04C73499" w14:textId="11EAA7EA" w:rsidR="000F3F75" w:rsidRDefault="002E133C">
      <w:pPr>
        <w:pStyle w:val="BodyText"/>
      </w:pPr>
      <w:r>
        <w:t>Whilst little work has been done to assess the impact of the 2005 change in BCG vaccination several other studies have estimated the impact of changing BCG vaccination policy, although typically only from universal vaccination of neonates to targeted vaccination of high-risk neonates. A previous study in Sweden found that incidence rates in Swedish-born children increased after high-risk neonatal vaccination was implemented in place of a universal neonatal program, this corresponds with our finding that introducing neonatal vaccination had little impact on incidence rates in UK born neonates. Theoretical approaches have indicated that targeted vaccination of those at high-risk may be optimal in low incidence settings</w:t>
      </w:r>
      <w:del w:id="445" w:author="Samuel Abbott" w:date="2019-11-05T11:19:00Z">
        <w:r w:rsidR="00CB6DE0">
          <w:delText>.(27)</w:delText>
        </w:r>
      </w:del>
      <w:ins w:id="446" w:author="Samuel Abbott" w:date="2019-11-05T11:19:00Z">
        <w:r>
          <w:t>[26].</w:t>
        </w:r>
      </w:ins>
      <w:r>
        <w:t xml:space="preserve"> Our study extends this work by also considering the age of those given BCG vaccination, although we were unable to estimate the impact of a universal neonatal scheme as this has never been implemented nationally in England. It has </w:t>
      </w:r>
      <w:r>
        <w:lastRenderedPageBreak/>
        <w:t>previously been shown that targeted vaccination programmes may not reach those considered most at risk</w:t>
      </w:r>
      <w:del w:id="447" w:author="Samuel Abbott" w:date="2019-11-05T11:19:00Z">
        <w:r w:rsidR="00CB6DE0">
          <w:delText>,(28)</w:delText>
        </w:r>
      </w:del>
      <w:ins w:id="448" w:author="Samuel Abbott" w:date="2019-11-05T11:19:00Z">
        <w:r>
          <w:t>[27],</w:t>
        </w:r>
      </w:ins>
      <w:r>
        <w:t xml:space="preserve"> our findings may support this view as we observed only a small decrease in incidence rates in UK born neonates after the introduction of the targeted neonatal vaccination programme. Alternatively, the effectiveness of the BCG in neonates, in England, may be lower than previously thought as we only observed a small decrease in incidence rates, whilst a previous study estimated BCG coverage at 68% (95%CI 65%, 71%) amongst those eligible for the targeted neonatal vaccination programme</w:t>
      </w:r>
      <w:del w:id="449" w:author="Samuel Abbott" w:date="2019-11-05T11:19:00Z">
        <w:r w:rsidR="00CB6DE0">
          <w:delText>.(29)</w:delText>
        </w:r>
      </w:del>
      <w:ins w:id="450" w:author="Samuel Abbott" w:date="2019-11-05T11:19:00Z">
        <w:r>
          <w:t>[28].</w:t>
        </w:r>
      </w:ins>
    </w:p>
    <w:p w14:paraId="6939976A" w14:textId="77777777" w:rsidR="000F3F75" w:rsidRDefault="002E133C">
      <w:pPr>
        <w:pStyle w:val="BodyText"/>
      </w:pPr>
      <w:r>
        <w:t>This study indicates that the change in England’s BCG vaccination policy was associated with a modest increase in incidence in the UK born that were relevant to the school-age vaccination programme, and with a small reduction in incidence in the UK born that were relevant to the high-risk neonatal vaccination programme, although both these estimates had wide credible intervals. We found stronger evidence of an association between the change in policy and a decrease in incidence rates in the non-UK born populations relevant to both programmes. This suggests that the change of vaccination policy to target high-risk neonates may have resulted in an increased focus on high-risk non-UK born individuals who may not have been the direct targets of the vaccination programme. Further validation is required using alternative study designs, but this result should be considered when vaccination policy changes are being considered.</w:t>
      </w:r>
      <w:ins w:id="451" w:author="Samuel Abbott" w:date="2019-11-05T11:19:00Z">
        <w:r>
          <w:t xml:space="preserve"> </w:t>
        </w:r>
        <w:r w:rsidR="00A728B0">
          <w:t>Our results should be interpreted carefully, especially in the non-UK born, as we could not fully rule out the impact of other TB control measures that may have been changed at the same time as vaccination policy. The severity of TB disease is known to differ across age groups with children having a higher incidence of TB meningitis, which can be severe, compared to other age groups</w:t>
        </w:r>
        <w:r>
          <w:t>[1]. This variation should also be considered when evaluating these results.</w:t>
        </w:r>
      </w:ins>
    </w:p>
    <w:p w14:paraId="6172A26F" w14:textId="77777777" w:rsidR="000F3F75" w:rsidRDefault="002E133C">
      <w:pPr>
        <w:pStyle w:val="BodyText"/>
      </w:pPr>
      <w:r>
        <w:t>It is well established that interventions against infectious diseases, such as TB, should be evaluated not only for their direct effects but also for future indirect effects via ongoing transmission. Statistical approaches such as those used in this paper are not appropriate for capturing these future indirect effects, and instead dynamic disease models should be used. In addition, this study could not evaluate the impact of the neonatal programme on the high-risk population it targets, due to a lack of reliable data. Improved coverage data for the BCG programme is required to more fully evaluate its ongoing impact.</w:t>
      </w:r>
      <w:ins w:id="452" w:author="Samuel Abbott" w:date="2019-11-05T11:19:00Z">
        <w:r>
          <w:t xml:space="preserve"> As only 5 years of follow up data </w:t>
        </w:r>
        <w:r w:rsidR="00562C1D">
          <w:t>were</w:t>
        </w:r>
        <w:r>
          <w:t xml:space="preserve"> available - and BCG vaccination has been shown to provide long lasting protection in the UK - repeating this study once more data is available may alter the findings[29]. For this reason this study has been implemented with reproducibility in mind - please see the code for details. Finally, the results from this study could be combined with estimates of the impact of TB disease, stratified by age, to give an estimate of the overall impact of the change in policy that accounts for the severity of disease.</w:t>
        </w:r>
      </w:ins>
    </w:p>
    <w:p w14:paraId="05CE6FDE" w14:textId="77777777" w:rsidR="000F3F75" w:rsidRDefault="002E133C">
      <w:pPr>
        <w:pStyle w:val="BodyText"/>
      </w:pPr>
      <w:r>
        <w:rPr>
          <w:b/>
        </w:rPr>
        <w:t>Acknowledgements</w:t>
      </w:r>
    </w:p>
    <w:p w14:paraId="5BA64E92" w14:textId="77777777" w:rsidR="000F3F75" w:rsidRDefault="002E133C">
      <w:pPr>
        <w:pStyle w:val="BodyText"/>
      </w:pPr>
      <w:r>
        <w:t>The authors thank the TB section at Public Health England (PHE) for maintaining the Enhanced Tuberculosis Surveillance (ETS) system; all the healthcare workers involved in data collection for the ETS.</w:t>
      </w:r>
    </w:p>
    <w:p w14:paraId="1621165A" w14:textId="77777777" w:rsidR="002E133C" w:rsidRDefault="002E133C">
      <w:pPr>
        <w:pStyle w:val="BodyText"/>
        <w:pPrChange w:id="453" w:author="Samuel Abbott" w:date="2019-11-05T11:19:00Z">
          <w:pPr/>
        </w:pPrChange>
      </w:pPr>
      <w:r>
        <w:rPr>
          <w:b/>
        </w:rPr>
        <w:t>Accessibility of data and programming code</w:t>
      </w:r>
      <w:r>
        <w:t xml:space="preserve"> </w:t>
      </w:r>
    </w:p>
    <w:p w14:paraId="0E632FF9" w14:textId="77777777" w:rsidR="002E133C" w:rsidRPr="005D40E5" w:rsidRDefault="002E133C" w:rsidP="002E133C">
      <w:pPr>
        <w:rPr>
          <w:i/>
        </w:rPr>
      </w:pPr>
      <w:bookmarkStart w:id="454" w:name="pagebreak-5"/>
      <w:bookmarkEnd w:id="454"/>
      <w:r>
        <w:lastRenderedPageBreak/>
        <w:t xml:space="preserve">The code used to clean the data used in this paper can be found at: </w:t>
      </w:r>
      <w:r>
        <w:rPr>
          <w:i/>
        </w:rPr>
        <w:t>Removed for blinded peer review.</w:t>
      </w:r>
    </w:p>
    <w:p w14:paraId="0E341C8E" w14:textId="77777777" w:rsidR="002E133C" w:rsidRDefault="002E133C" w:rsidP="002E133C">
      <w:r>
        <w:t xml:space="preserve">The code for the analysis contained in this paper can be found at: </w:t>
      </w:r>
      <w:r>
        <w:rPr>
          <w:i/>
        </w:rPr>
        <w:t>Removed for blinded peer review.</w:t>
      </w:r>
    </w:p>
    <w:p w14:paraId="72386750" w14:textId="77777777" w:rsidR="000D05DA" w:rsidRDefault="000D05DA">
      <w:pPr>
        <w:pStyle w:val="BodyText"/>
        <w:rPr>
          <w:del w:id="455" w:author="Samuel Abbott" w:date="2019-11-05T11:19:00Z"/>
        </w:rPr>
      </w:pPr>
    </w:p>
    <w:p w14:paraId="003836CD" w14:textId="77777777" w:rsidR="000F3F75" w:rsidRDefault="002E133C">
      <w:pPr>
        <w:pStyle w:val="Heading5"/>
      </w:pPr>
      <w:r>
        <w:lastRenderedPageBreak/>
        <w:t>PAGEBREAK</w:t>
      </w:r>
    </w:p>
    <w:p w14:paraId="079B0754" w14:textId="77777777" w:rsidR="000F3F75" w:rsidRDefault="002E133C">
      <w:pPr>
        <w:pStyle w:val="FirstParagraph"/>
      </w:pPr>
      <w:r>
        <w:rPr>
          <w:b/>
        </w:rPr>
        <w:t>REFERENCES</w:t>
      </w:r>
    </w:p>
    <w:p w14:paraId="6174E57A" w14:textId="741902DD" w:rsidR="000F3F75" w:rsidRDefault="002E133C">
      <w:pPr>
        <w:pStyle w:val="BodyText"/>
      </w:pPr>
      <w:r>
        <w:t>1</w:t>
      </w:r>
      <w:del w:id="456" w:author="Samuel Abbott" w:date="2019-11-05T11:19:00Z">
        <w:r w:rsidR="00CB6DE0">
          <w:delText>.</w:delText>
        </w:r>
      </w:del>
      <w:r>
        <w:t xml:space="preserve"> PHE. Tuberculosis in England 2016 Report (presenting data to end of 2015). </w:t>
      </w:r>
      <w:r>
        <w:rPr>
          <w:i/>
          <w:rPrChange w:id="457" w:author="Samuel Abbott" w:date="2019-11-05T11:19:00Z">
            <w:rPr/>
          </w:rPrChange>
        </w:rPr>
        <w:t xml:space="preserve">Public Heal </w:t>
      </w:r>
      <w:proofErr w:type="spellStart"/>
      <w:r>
        <w:rPr>
          <w:i/>
          <w:rPrChange w:id="458" w:author="Samuel Abbott" w:date="2019-11-05T11:19:00Z">
            <w:rPr/>
          </w:rPrChange>
        </w:rPr>
        <w:t>Engl</w:t>
      </w:r>
      <w:proofErr w:type="spellEnd"/>
      <w:del w:id="459" w:author="Samuel Abbott" w:date="2019-11-05T11:19:00Z">
        <w:r w:rsidR="00CB6DE0">
          <w:delText>.</w:delText>
        </w:r>
      </w:del>
      <w:r>
        <w:t xml:space="preserve"> 2016;</w:t>
      </w:r>
      <w:r>
        <w:rPr>
          <w:b/>
          <w:rPrChange w:id="460" w:author="Samuel Abbott" w:date="2019-11-05T11:19:00Z">
            <w:rPr/>
          </w:rPrChange>
        </w:rPr>
        <w:t>Version 1.</w:t>
      </w:r>
      <w:r>
        <w:t>:173.</w:t>
      </w:r>
      <w:del w:id="461" w:author="Samuel Abbott" w:date="2019-11-05T11:19:00Z">
        <w:r w:rsidR="00CB6DE0">
          <w:delText xml:space="preserve"> </w:delText>
        </w:r>
      </w:del>
    </w:p>
    <w:p w14:paraId="5C9457DE" w14:textId="0B6E022B" w:rsidR="000F3F75" w:rsidRDefault="002E133C">
      <w:pPr>
        <w:pStyle w:val="BodyText"/>
      </w:pPr>
      <w:r>
        <w:t>2</w:t>
      </w:r>
      <w:del w:id="462" w:author="Samuel Abbott" w:date="2019-11-05T11:19:00Z">
        <w:r w:rsidR="00CB6DE0">
          <w:delText>.</w:delText>
        </w:r>
      </w:del>
      <w:r>
        <w:t xml:space="preserve"> Fine P. Stopping routine vaccination for tuberculosis in schools. </w:t>
      </w:r>
      <w:r>
        <w:rPr>
          <w:i/>
          <w:rPrChange w:id="463" w:author="Samuel Abbott" w:date="2019-11-05T11:19:00Z">
            <w:rPr/>
          </w:rPrChange>
        </w:rPr>
        <w:t>BMJ</w:t>
      </w:r>
      <w:del w:id="464" w:author="Samuel Abbott" w:date="2019-11-05T11:19:00Z">
        <w:r w:rsidR="00CB6DE0">
          <w:delText>.</w:delText>
        </w:r>
      </w:del>
      <w:r>
        <w:t xml:space="preserve"> 2005;</w:t>
      </w:r>
      <w:r>
        <w:rPr>
          <w:b/>
          <w:rPrChange w:id="465" w:author="Samuel Abbott" w:date="2019-11-05T11:19:00Z">
            <w:rPr/>
          </w:rPrChange>
        </w:rPr>
        <w:t>331</w:t>
      </w:r>
      <w:del w:id="466" w:author="Samuel Abbott" w:date="2019-11-05T11:19:00Z">
        <w:r w:rsidR="00CB6DE0">
          <w:delText>(7518):</w:delText>
        </w:r>
      </w:del>
      <w:ins w:id="467" w:author="Samuel Abbott" w:date="2019-11-05T11:19:00Z">
        <w:r>
          <w:t>:</w:t>
        </w:r>
      </w:ins>
      <w:r>
        <w:t xml:space="preserve">647–8. </w:t>
      </w:r>
      <w:ins w:id="468" w:author="Samuel Abbott" w:date="2019-11-05T11:19:00Z">
        <w:r>
          <w:t>doi:</w:t>
        </w:r>
        <w:r w:rsidR="00D01432">
          <w:fldChar w:fldCharType="begin"/>
        </w:r>
        <w:r w:rsidR="00D01432">
          <w:instrText xml:space="preserve"> HYPERLINK "</w:instrText>
        </w:r>
        <w:r w:rsidR="00D01432">
          <w:instrText xml:space="preserve">https://doi.org/10.1136/bmj.331.7518.647" \h </w:instrText>
        </w:r>
        <w:r w:rsidR="00D01432">
          <w:fldChar w:fldCharType="separate"/>
        </w:r>
        <w:r>
          <w:rPr>
            <w:rStyle w:val="Hyperlink"/>
          </w:rPr>
          <w:t>10.1136/bmj.331.7518.647</w:t>
        </w:r>
        <w:r w:rsidR="00D01432">
          <w:rPr>
            <w:rStyle w:val="Hyperlink"/>
          </w:rPr>
          <w:fldChar w:fldCharType="end"/>
        </w:r>
      </w:ins>
    </w:p>
    <w:p w14:paraId="41FBD968" w14:textId="59B88D65" w:rsidR="000F3F75" w:rsidRDefault="002E133C">
      <w:pPr>
        <w:pStyle w:val="BodyText"/>
      </w:pPr>
      <w:r>
        <w:t>3</w:t>
      </w:r>
      <w:del w:id="469" w:author="Samuel Abbott" w:date="2019-11-05T11:19:00Z">
        <w:r w:rsidR="00CB6DE0">
          <w:delText>.</w:delText>
        </w:r>
      </w:del>
      <w:r>
        <w:t xml:space="preserve"> Teo SSS. Does BCG have a role in tuberculosis control and prevention in the United Kingdom? </w:t>
      </w:r>
      <w:r>
        <w:rPr>
          <w:i/>
          <w:rPrChange w:id="470" w:author="Samuel Abbott" w:date="2019-11-05T11:19:00Z">
            <w:rPr/>
          </w:rPrChange>
        </w:rPr>
        <w:t>Arch Dis Child</w:t>
      </w:r>
      <w:r>
        <w:t xml:space="preserve"> </w:t>
      </w:r>
      <w:del w:id="471" w:author="Samuel Abbott" w:date="2019-11-05T11:19:00Z">
        <w:r w:rsidR="00CB6DE0">
          <w:delText xml:space="preserve">[Internet]. </w:delText>
        </w:r>
      </w:del>
      <w:r>
        <w:t>2006;</w:t>
      </w:r>
      <w:r>
        <w:rPr>
          <w:b/>
          <w:rPrChange w:id="472" w:author="Samuel Abbott" w:date="2019-11-05T11:19:00Z">
            <w:rPr/>
          </w:rPrChange>
        </w:rPr>
        <w:t>91</w:t>
      </w:r>
      <w:del w:id="473" w:author="Samuel Abbott" w:date="2019-11-05T11:19:00Z">
        <w:r w:rsidR="00CB6DE0">
          <w:delText>(6):</w:delText>
        </w:r>
      </w:del>
      <w:ins w:id="474" w:author="Samuel Abbott" w:date="2019-11-05T11:19:00Z">
        <w:r>
          <w:t>:</w:t>
        </w:r>
      </w:ins>
      <w:r>
        <w:t xml:space="preserve">529–31. </w:t>
      </w:r>
      <w:del w:id="475" w:author="Samuel Abbott" w:date="2019-11-05T11:19:00Z">
        <w:r w:rsidR="00CB6DE0">
          <w:delText xml:space="preserve">Available from: </w:delText>
        </w:r>
        <w:r w:rsidR="00D01432">
          <w:fldChar w:fldCharType="begin"/>
        </w:r>
        <w:r w:rsidR="00D01432">
          <w:delInstrText xml:space="preserve"> HYPERLINK "http://adc.bmj.com/cgi/doi/10.1136/adc.2005.085043" \h </w:delInstrText>
        </w:r>
        <w:r w:rsidR="00D01432">
          <w:fldChar w:fldCharType="separate"/>
        </w:r>
        <w:r w:rsidR="00CB6DE0">
          <w:rPr>
            <w:rStyle w:val="Hyperlink"/>
          </w:rPr>
          <w:delText>http://adc.bmj.com/cgi/doi/10.1136/adc.2005.085043</w:delText>
        </w:r>
        <w:r w:rsidR="00D01432">
          <w:rPr>
            <w:rStyle w:val="Hyperlink"/>
          </w:rPr>
          <w:fldChar w:fldCharType="end"/>
        </w:r>
      </w:del>
      <w:ins w:id="476" w:author="Samuel Abbott" w:date="2019-11-05T11:19:00Z">
        <w:r>
          <w:t>doi:</w:t>
        </w:r>
        <w:r w:rsidR="00D01432">
          <w:fldChar w:fldCharType="begin"/>
        </w:r>
        <w:r w:rsidR="00D01432">
          <w:instrText xml:space="preserve"> HYPERLINK "https://doi.org/10.1136/adc.2005.085043" \</w:instrText>
        </w:r>
        <w:r w:rsidR="00D01432">
          <w:instrText xml:space="preserve">h </w:instrText>
        </w:r>
        <w:r w:rsidR="00D01432">
          <w:fldChar w:fldCharType="separate"/>
        </w:r>
        <w:r>
          <w:rPr>
            <w:rStyle w:val="Hyperlink"/>
          </w:rPr>
          <w:t>10.1136/adc.2005.085043</w:t>
        </w:r>
        <w:r w:rsidR="00D01432">
          <w:rPr>
            <w:rStyle w:val="Hyperlink"/>
          </w:rPr>
          <w:fldChar w:fldCharType="end"/>
        </w:r>
      </w:ins>
    </w:p>
    <w:p w14:paraId="75D04AFC" w14:textId="06BDFCFD" w:rsidR="000F3F75" w:rsidRDefault="002E133C">
      <w:pPr>
        <w:pStyle w:val="BodyText"/>
      </w:pPr>
      <w:r>
        <w:t>4</w:t>
      </w:r>
      <w:del w:id="477" w:author="Samuel Abbott" w:date="2019-11-05T11:19:00Z">
        <w:r w:rsidR="00CB6DE0">
          <w:delText>.</w:delText>
        </w:r>
      </w:del>
      <w:r>
        <w:t xml:space="preserve"> Rodrigues LC, Diwan VK, Wheeler JG. Protective effect of BCG against tuberculous meningitis and miliary tuberculosis: a meta-analysis. </w:t>
      </w:r>
      <w:r>
        <w:rPr>
          <w:i/>
          <w:rPrChange w:id="478" w:author="Samuel Abbott" w:date="2019-11-05T11:19:00Z">
            <w:rPr/>
          </w:rPrChange>
        </w:rPr>
        <w:t>Int J Epidemiol</w:t>
      </w:r>
      <w:r>
        <w:t xml:space="preserve"> </w:t>
      </w:r>
      <w:del w:id="479" w:author="Samuel Abbott" w:date="2019-11-05T11:19:00Z">
        <w:r w:rsidR="00CB6DE0">
          <w:delText xml:space="preserve">[Internet]. </w:delText>
        </w:r>
      </w:del>
      <w:r>
        <w:t>1993</w:t>
      </w:r>
      <w:del w:id="480" w:author="Samuel Abbott" w:date="2019-11-05T11:19:00Z">
        <w:r w:rsidR="00CB6DE0">
          <w:delText xml:space="preserve"> Dec</w:delText>
        </w:r>
      </w:del>
      <w:r>
        <w:t>;</w:t>
      </w:r>
      <w:r>
        <w:rPr>
          <w:b/>
          <w:rPrChange w:id="481" w:author="Samuel Abbott" w:date="2019-11-05T11:19:00Z">
            <w:rPr/>
          </w:rPrChange>
        </w:rPr>
        <w:t>22</w:t>
      </w:r>
      <w:del w:id="482" w:author="Samuel Abbott" w:date="2019-11-05T11:19:00Z">
        <w:r w:rsidR="00CB6DE0">
          <w:delText>(6):</w:delText>
        </w:r>
      </w:del>
      <w:ins w:id="483" w:author="Samuel Abbott" w:date="2019-11-05T11:19:00Z">
        <w:r>
          <w:t>:</w:t>
        </w:r>
      </w:ins>
      <w:r>
        <w:t>1154–8</w:t>
      </w:r>
      <w:del w:id="484" w:author="Samuel Abbott" w:date="2019-11-05T11:19:00Z">
        <w:r w:rsidR="00CB6DE0">
          <w:delText xml:space="preserve">. Available from: </w:delText>
        </w:r>
      </w:del>
      <w:ins w:id="485" w:author="Samuel Abbott" w:date="2019-11-05T11:19:00Z">
        <w:r>
          <w:t>.</w:t>
        </w:r>
      </w:ins>
      <w:hyperlink r:id="rId7">
        <w:r>
          <w:rPr>
            <w:rStyle w:val="Hyperlink"/>
          </w:rPr>
          <w:t>http://www.ncbi.nlm.nih.gov/pubmed/8144299</w:t>
        </w:r>
      </w:hyperlink>
    </w:p>
    <w:p w14:paraId="52D9AE71" w14:textId="4BB068AF" w:rsidR="000F3F75" w:rsidRDefault="002E133C">
      <w:pPr>
        <w:pStyle w:val="BodyText"/>
      </w:pPr>
      <w:r>
        <w:t>5</w:t>
      </w:r>
      <w:del w:id="486" w:author="Samuel Abbott" w:date="2019-11-05T11:19:00Z">
        <w:r w:rsidR="00CB6DE0">
          <w:delText>.</w:delText>
        </w:r>
      </w:del>
      <w:r>
        <w:t xml:space="preserve"> Colditz GA, Brewer TF, Berkey CS</w:t>
      </w:r>
      <w:del w:id="487" w:author="Samuel Abbott" w:date="2019-11-05T11:19:00Z">
        <w:r w:rsidR="00CB6DE0">
          <w:delText>, Wilson ME, Burdick E, Fineberg HV,</w:delText>
        </w:r>
      </w:del>
      <w:r>
        <w:t xml:space="preserve"> </w:t>
      </w:r>
      <w:r>
        <w:rPr>
          <w:i/>
          <w:rPrChange w:id="488" w:author="Samuel Abbott" w:date="2019-11-05T11:19:00Z">
            <w:rPr/>
          </w:rPrChange>
        </w:rPr>
        <w:t>et al.</w:t>
      </w:r>
      <w:r>
        <w:t xml:space="preserve"> Efficacy of BCG Vaccine in the Prevention of Tuberculosis. </w:t>
      </w:r>
      <w:r>
        <w:rPr>
          <w:i/>
          <w:rPrChange w:id="489" w:author="Samuel Abbott" w:date="2019-11-05T11:19:00Z">
            <w:rPr/>
          </w:rPrChange>
        </w:rPr>
        <w:t>JAMA</w:t>
      </w:r>
      <w:r>
        <w:t xml:space="preserve"> </w:t>
      </w:r>
      <w:del w:id="490" w:author="Samuel Abbott" w:date="2019-11-05T11:19:00Z">
        <w:r w:rsidR="00CB6DE0">
          <w:delText xml:space="preserve">[Internet]. </w:delText>
        </w:r>
      </w:del>
      <w:r>
        <w:t>1994</w:t>
      </w:r>
      <w:del w:id="491" w:author="Samuel Abbott" w:date="2019-11-05T11:19:00Z">
        <w:r w:rsidR="00CB6DE0">
          <w:delText xml:space="preserve"> Mar</w:delText>
        </w:r>
      </w:del>
      <w:r>
        <w:t>;</w:t>
      </w:r>
      <w:r>
        <w:rPr>
          <w:b/>
          <w:rPrChange w:id="492" w:author="Samuel Abbott" w:date="2019-11-05T11:19:00Z">
            <w:rPr/>
          </w:rPrChange>
        </w:rPr>
        <w:t>271</w:t>
      </w:r>
      <w:del w:id="493" w:author="Samuel Abbott" w:date="2019-11-05T11:19:00Z">
        <w:r w:rsidR="00CB6DE0">
          <w:delText>(9):</w:delText>
        </w:r>
      </w:del>
      <w:ins w:id="494" w:author="Samuel Abbott" w:date="2019-11-05T11:19:00Z">
        <w:r>
          <w:t>:</w:t>
        </w:r>
      </w:ins>
      <w:r>
        <w:t xml:space="preserve">698. </w:t>
      </w:r>
      <w:del w:id="495" w:author="Samuel Abbott" w:date="2019-11-05T11:19:00Z">
        <w:r w:rsidR="00CB6DE0">
          <w:delText xml:space="preserve">Available from: </w:delText>
        </w:r>
        <w:r w:rsidR="00D01432">
          <w:fldChar w:fldCharType="begin"/>
        </w:r>
        <w:r w:rsidR="00D01432">
          <w:delInstrText xml:space="preserve"> HYPERLINK "http</w:delInstrText>
        </w:r>
        <w:r w:rsidR="00D01432">
          <w:delInstrText xml:space="preserve">://jama.jamanetwork.com/article.aspx?doi=10.1001/jama.1994.03510330076038" \h </w:delInstrText>
        </w:r>
        <w:r w:rsidR="00D01432">
          <w:fldChar w:fldCharType="separate"/>
        </w:r>
        <w:r w:rsidR="00CB6DE0">
          <w:rPr>
            <w:rStyle w:val="Hyperlink"/>
          </w:rPr>
          <w:delText>http://jama.jamanetwork.com/article.aspx?doi=10.1001/jama.1994.03510330076038</w:delText>
        </w:r>
        <w:r w:rsidR="00D01432">
          <w:rPr>
            <w:rStyle w:val="Hyperlink"/>
          </w:rPr>
          <w:fldChar w:fldCharType="end"/>
        </w:r>
      </w:del>
      <w:ins w:id="496" w:author="Samuel Abbott" w:date="2019-11-05T11:19:00Z">
        <w:r>
          <w:t>doi:</w:t>
        </w:r>
        <w:r w:rsidR="00D01432">
          <w:fldChar w:fldCharType="begin"/>
        </w:r>
        <w:r w:rsidR="00D01432">
          <w:instrText xml:space="preserve"> HYPERLINK "https://doi.org/10.1001/jama.1994.03510330076038" \h </w:instrText>
        </w:r>
        <w:r w:rsidR="00D01432">
          <w:fldChar w:fldCharType="separate"/>
        </w:r>
        <w:r>
          <w:rPr>
            <w:rStyle w:val="Hyperlink"/>
          </w:rPr>
          <w:t>10.1001/jama.1994.03510330076038</w:t>
        </w:r>
        <w:r w:rsidR="00D01432">
          <w:rPr>
            <w:rStyle w:val="Hyperlink"/>
          </w:rPr>
          <w:fldChar w:fldCharType="end"/>
        </w:r>
      </w:ins>
    </w:p>
    <w:p w14:paraId="0405F980" w14:textId="547AF653" w:rsidR="000F3F75" w:rsidRDefault="002E133C">
      <w:pPr>
        <w:pStyle w:val="BodyText"/>
      </w:pPr>
      <w:r>
        <w:t>6</w:t>
      </w:r>
      <w:del w:id="497" w:author="Samuel Abbott" w:date="2019-11-05T11:19:00Z">
        <w:r w:rsidR="00CB6DE0">
          <w:delText>.</w:delText>
        </w:r>
      </w:del>
      <w:r>
        <w:t xml:space="preserve"> Roy a, Eisenhut M, Harris RJ</w:t>
      </w:r>
      <w:del w:id="498" w:author="Samuel Abbott" w:date="2019-11-05T11:19:00Z">
        <w:r w:rsidR="00CB6DE0">
          <w:delText>, Rodrigues LC, Sridhar S, Habermann S,</w:delText>
        </w:r>
      </w:del>
      <w:r>
        <w:t xml:space="preserve"> </w:t>
      </w:r>
      <w:r>
        <w:rPr>
          <w:i/>
          <w:rPrChange w:id="499" w:author="Samuel Abbott" w:date="2019-11-05T11:19:00Z">
            <w:rPr/>
          </w:rPrChange>
        </w:rPr>
        <w:t>et al.</w:t>
      </w:r>
      <w:r>
        <w:t xml:space="preserve"> Effect of BCG vaccination against Mycobacterium tuberculosis infection in children: systematic review and meta-analysis. </w:t>
      </w:r>
      <w:proofErr w:type="spellStart"/>
      <w:r>
        <w:rPr>
          <w:i/>
          <w:rPrChange w:id="500" w:author="Samuel Abbott" w:date="2019-11-05T11:19:00Z">
            <w:rPr/>
          </w:rPrChange>
        </w:rPr>
        <w:t>Bmj</w:t>
      </w:r>
      <w:proofErr w:type="spellEnd"/>
      <w:r>
        <w:t xml:space="preserve"> </w:t>
      </w:r>
      <w:del w:id="501" w:author="Samuel Abbott" w:date="2019-11-05T11:19:00Z">
        <w:r w:rsidR="00CB6DE0">
          <w:delText xml:space="preserve">[Internet]. </w:delText>
        </w:r>
      </w:del>
      <w:r>
        <w:t>2014;</w:t>
      </w:r>
      <w:r>
        <w:rPr>
          <w:b/>
          <w:rPrChange w:id="502" w:author="Samuel Abbott" w:date="2019-11-05T11:19:00Z">
            <w:rPr/>
          </w:rPrChange>
        </w:rPr>
        <w:t>349</w:t>
      </w:r>
      <w:del w:id="503" w:author="Samuel Abbott" w:date="2019-11-05T11:19:00Z">
        <w:r w:rsidR="00CB6DE0">
          <w:delText>(aug04 5):</w:delText>
        </w:r>
      </w:del>
      <w:ins w:id="504" w:author="Samuel Abbott" w:date="2019-11-05T11:19:00Z">
        <w:r>
          <w:t>:</w:t>
        </w:r>
      </w:ins>
      <w:r>
        <w:t xml:space="preserve">g4643–3. </w:t>
      </w:r>
      <w:del w:id="505" w:author="Samuel Abbott" w:date="2019-11-05T11:19:00Z">
        <w:r w:rsidR="00CB6DE0">
          <w:delText xml:space="preserve">Available from: </w:delText>
        </w:r>
        <w:r w:rsidR="00D01432">
          <w:fldChar w:fldCharType="begin"/>
        </w:r>
        <w:r w:rsidR="00D01432">
          <w:delInstrText xml:space="preserve"> HYPERLINK "http://www.bmj.com/cgi/doi/10.1136/bmj.g4643" \h </w:delInstrText>
        </w:r>
        <w:r w:rsidR="00D01432">
          <w:fldChar w:fldCharType="separate"/>
        </w:r>
        <w:r w:rsidR="00CB6DE0">
          <w:rPr>
            <w:rStyle w:val="Hyperlink"/>
          </w:rPr>
          <w:delText>http://www.bmj.com/cgi/doi/10.1136/bmj.g4643</w:delText>
        </w:r>
        <w:r w:rsidR="00D01432">
          <w:rPr>
            <w:rStyle w:val="Hyperlink"/>
          </w:rPr>
          <w:fldChar w:fldCharType="end"/>
        </w:r>
      </w:del>
      <w:ins w:id="506" w:author="Samuel Abbott" w:date="2019-11-05T11:19:00Z">
        <w:r>
          <w:t>doi:</w:t>
        </w:r>
        <w:r w:rsidR="00D01432">
          <w:fldChar w:fldCharType="begin"/>
        </w:r>
        <w:r w:rsidR="00D01432">
          <w:instrText xml:space="preserve"> HYPERLINK "https://doi.org/10.1136/bmj.g4643" \h </w:instrText>
        </w:r>
        <w:r w:rsidR="00D01432">
          <w:fldChar w:fldCharType="separate"/>
        </w:r>
        <w:r>
          <w:rPr>
            <w:rStyle w:val="Hyperlink"/>
          </w:rPr>
          <w:t>10.1136/bmj.g4643</w:t>
        </w:r>
        <w:r w:rsidR="00D01432">
          <w:rPr>
            <w:rStyle w:val="Hyperlink"/>
          </w:rPr>
          <w:fldChar w:fldCharType="end"/>
        </w:r>
      </w:ins>
    </w:p>
    <w:p w14:paraId="74414BCF" w14:textId="7C3EA01D" w:rsidR="000F3F75" w:rsidRDefault="002E133C">
      <w:pPr>
        <w:pStyle w:val="BodyText"/>
      </w:pPr>
      <w:r>
        <w:t>7</w:t>
      </w:r>
      <w:del w:id="507" w:author="Samuel Abbott" w:date="2019-11-05T11:19:00Z">
        <w:r w:rsidR="00CB6DE0">
          <w:delText>.</w:delText>
        </w:r>
      </w:del>
      <w:r>
        <w:t xml:space="preserve"> </w:t>
      </w:r>
      <w:proofErr w:type="spellStart"/>
      <w:r>
        <w:t>Zwerling</w:t>
      </w:r>
      <w:proofErr w:type="spellEnd"/>
      <w:r>
        <w:t xml:space="preserve"> A, Behr MA, Verma A</w:t>
      </w:r>
      <w:del w:id="508" w:author="Samuel Abbott" w:date="2019-11-05T11:19:00Z">
        <w:r w:rsidR="00CB6DE0">
          <w:delText>, Brewer TF, Menzies D, Pai M.</w:delText>
        </w:r>
      </w:del>
      <w:ins w:id="509" w:author="Samuel Abbott" w:date="2019-11-05T11:19:00Z">
        <w:r>
          <w:t xml:space="preserve"> </w:t>
        </w:r>
        <w:r>
          <w:rPr>
            <w:i/>
          </w:rPr>
          <w:t>et al.</w:t>
        </w:r>
      </w:ins>
      <w:r>
        <w:t xml:space="preserve"> The BCG World Atlas: a database of global BCG vaccination policies and practices. </w:t>
      </w:r>
      <w:proofErr w:type="spellStart"/>
      <w:r>
        <w:rPr>
          <w:i/>
          <w:rPrChange w:id="510" w:author="Samuel Abbott" w:date="2019-11-05T11:19:00Z">
            <w:rPr/>
          </w:rPrChange>
        </w:rPr>
        <w:t>PLoS</w:t>
      </w:r>
      <w:proofErr w:type="spellEnd"/>
      <w:r>
        <w:rPr>
          <w:i/>
          <w:rPrChange w:id="511" w:author="Samuel Abbott" w:date="2019-11-05T11:19:00Z">
            <w:rPr/>
          </w:rPrChange>
        </w:rPr>
        <w:t xml:space="preserve"> Med</w:t>
      </w:r>
      <w:r>
        <w:t xml:space="preserve"> </w:t>
      </w:r>
      <w:del w:id="512" w:author="Samuel Abbott" w:date="2019-11-05T11:19:00Z">
        <w:r w:rsidR="00CB6DE0">
          <w:delText xml:space="preserve">[Internet]. </w:delText>
        </w:r>
      </w:del>
      <w:r>
        <w:t>2011</w:t>
      </w:r>
      <w:del w:id="513" w:author="Samuel Abbott" w:date="2019-11-05T11:19:00Z">
        <w:r w:rsidR="00CB6DE0">
          <w:delText xml:space="preserve"> Mar</w:delText>
        </w:r>
      </w:del>
      <w:r>
        <w:t>;</w:t>
      </w:r>
      <w:r>
        <w:rPr>
          <w:b/>
          <w:rPrChange w:id="514" w:author="Samuel Abbott" w:date="2019-11-05T11:19:00Z">
            <w:rPr/>
          </w:rPrChange>
        </w:rPr>
        <w:t>8</w:t>
      </w:r>
      <w:del w:id="515" w:author="Samuel Abbott" w:date="2019-11-05T11:19:00Z">
        <w:r w:rsidR="00CB6DE0">
          <w:delText>(3):</w:delText>
        </w:r>
      </w:del>
      <w:ins w:id="516" w:author="Samuel Abbott" w:date="2019-11-05T11:19:00Z">
        <w:r>
          <w:t>:</w:t>
        </w:r>
      </w:ins>
      <w:r>
        <w:t xml:space="preserve">e1001012. </w:t>
      </w:r>
      <w:del w:id="517" w:author="Samuel Abbott" w:date="2019-11-05T11:19:00Z">
        <w:r w:rsidR="00CB6DE0">
          <w:delText xml:space="preserve">Available from: </w:delText>
        </w:r>
        <w:r w:rsidR="00D01432">
          <w:fldChar w:fldCharType="begin"/>
        </w:r>
        <w:r w:rsidR="00D01432">
          <w:delInstrText xml:space="preserve"> HYPERLINK "http://journals.plos.org/</w:delInstrText>
        </w:r>
        <w:r w:rsidR="00D01432">
          <w:delInstrText xml:space="preserve">plosmedicine/article?id=10.1371/journal.pmed.1001012" \h </w:delInstrText>
        </w:r>
        <w:r w:rsidR="00D01432">
          <w:fldChar w:fldCharType="separate"/>
        </w:r>
        <w:r w:rsidR="00CB6DE0">
          <w:rPr>
            <w:rStyle w:val="Hyperlink"/>
          </w:rPr>
          <w:delText>http://journals.plos.org/plosmedicine/article?id=10.1371/journal.pmed.1001012</w:delText>
        </w:r>
        <w:r w:rsidR="00D01432">
          <w:rPr>
            <w:rStyle w:val="Hyperlink"/>
          </w:rPr>
          <w:fldChar w:fldCharType="end"/>
        </w:r>
      </w:del>
      <w:ins w:id="518" w:author="Samuel Abbott" w:date="2019-11-05T11:19:00Z">
        <w:r>
          <w:t>doi:</w:t>
        </w:r>
        <w:r w:rsidR="00D01432">
          <w:fldChar w:fldCharType="begin"/>
        </w:r>
        <w:r w:rsidR="00D01432">
          <w:instrText xml:space="preserve"> HYPE</w:instrText>
        </w:r>
        <w:r w:rsidR="00D01432">
          <w:instrText xml:space="preserve">RLINK "https://doi.org/10.1371/journal.pmed.1001012" \h </w:instrText>
        </w:r>
        <w:r w:rsidR="00D01432">
          <w:fldChar w:fldCharType="separate"/>
        </w:r>
        <w:r>
          <w:rPr>
            <w:rStyle w:val="Hyperlink"/>
          </w:rPr>
          <w:t>10.1371/journal.pmed.1001012</w:t>
        </w:r>
        <w:r w:rsidR="00D01432">
          <w:rPr>
            <w:rStyle w:val="Hyperlink"/>
          </w:rPr>
          <w:fldChar w:fldCharType="end"/>
        </w:r>
      </w:ins>
    </w:p>
    <w:p w14:paraId="099179CA" w14:textId="77777777" w:rsidR="000D05DA" w:rsidRDefault="00CB6DE0">
      <w:pPr>
        <w:pStyle w:val="BodyText"/>
        <w:rPr>
          <w:del w:id="519" w:author="Samuel Abbott" w:date="2019-11-05T11:19:00Z"/>
        </w:rPr>
      </w:pPr>
      <w:del w:id="520" w:author="Samuel Abbott" w:date="2019-11-05T11:19:00Z">
        <w:r>
          <w:delText xml:space="preserve">8. Zwerling A, Behr MA, Verma A, Brewer TF, Menzies D, Pai M. The BCG world atlas: A database of global BCG vaccination policies and practices. PLoS Med. 2011;8(3). </w:delText>
        </w:r>
      </w:del>
    </w:p>
    <w:p w14:paraId="080639C4" w14:textId="28920C06" w:rsidR="000F3F75" w:rsidRDefault="00CB6DE0">
      <w:pPr>
        <w:pStyle w:val="BodyText"/>
      </w:pPr>
      <w:del w:id="521" w:author="Samuel Abbott" w:date="2019-11-05T11:19:00Z">
        <w:r>
          <w:delText>9.</w:delText>
        </w:r>
      </w:del>
      <w:ins w:id="522" w:author="Samuel Abbott" w:date="2019-11-05T11:19:00Z">
        <w:r w:rsidR="002E133C">
          <w:t>8</w:t>
        </w:r>
      </w:ins>
      <w:r w:rsidR="002E133C">
        <w:t xml:space="preserve"> Romanus V, </w:t>
      </w:r>
      <w:proofErr w:type="spellStart"/>
      <w:r w:rsidR="002E133C">
        <w:t>Svensson</w:t>
      </w:r>
      <w:proofErr w:type="spellEnd"/>
      <w:r w:rsidR="002E133C">
        <w:t xml:space="preserve"> Å, Hallander HO. The impact of changing BCG coverage on tuberculosis incidence in Swedish-born children between 1969 and 1989. </w:t>
      </w:r>
      <w:r w:rsidR="002E133C">
        <w:rPr>
          <w:i/>
          <w:rPrChange w:id="523" w:author="Samuel Abbott" w:date="2019-11-05T11:19:00Z">
            <w:rPr/>
          </w:rPrChange>
        </w:rPr>
        <w:t>Tuber Lung Dis</w:t>
      </w:r>
      <w:del w:id="524" w:author="Samuel Abbott" w:date="2019-11-05T11:19:00Z">
        <w:r>
          <w:delText>.</w:delText>
        </w:r>
      </w:del>
      <w:r w:rsidR="002E133C">
        <w:t xml:space="preserve"> 1992;</w:t>
      </w:r>
      <w:r w:rsidR="002E133C">
        <w:rPr>
          <w:b/>
          <w:rPrChange w:id="525" w:author="Samuel Abbott" w:date="2019-11-05T11:19:00Z">
            <w:rPr/>
          </w:rPrChange>
        </w:rPr>
        <w:t>73</w:t>
      </w:r>
      <w:del w:id="526" w:author="Samuel Abbott" w:date="2019-11-05T11:19:00Z">
        <w:r>
          <w:delText>(3):</w:delText>
        </w:r>
      </w:del>
      <w:ins w:id="527" w:author="Samuel Abbott" w:date="2019-11-05T11:19:00Z">
        <w:r w:rsidR="002E133C">
          <w:t>:</w:t>
        </w:r>
      </w:ins>
      <w:r w:rsidR="002E133C">
        <w:t xml:space="preserve">150–61. </w:t>
      </w:r>
      <w:ins w:id="528" w:author="Samuel Abbott" w:date="2019-11-05T11:19:00Z">
        <w:r w:rsidR="002E133C">
          <w:t>doi:</w:t>
        </w:r>
        <w:r w:rsidR="00D01432">
          <w:fldChar w:fldCharType="begin"/>
        </w:r>
        <w:r w:rsidR="00D01432">
          <w:instrText xml:space="preserve"> HYPERLINK "https://doi.org/10.1016/0962-8479(92)90149-E" \h </w:instrText>
        </w:r>
        <w:r w:rsidR="00D01432">
          <w:fldChar w:fldCharType="separate"/>
        </w:r>
        <w:r w:rsidR="002E133C">
          <w:rPr>
            <w:rStyle w:val="Hyperlink"/>
          </w:rPr>
          <w:t>10.1016/0962-8479(92)90149-E</w:t>
        </w:r>
        <w:r w:rsidR="00D01432">
          <w:rPr>
            <w:rStyle w:val="Hyperlink"/>
          </w:rPr>
          <w:fldChar w:fldCharType="end"/>
        </w:r>
      </w:ins>
    </w:p>
    <w:p w14:paraId="71E2C787" w14:textId="72CBE1EA" w:rsidR="000F3F75" w:rsidRDefault="00CB6DE0">
      <w:pPr>
        <w:pStyle w:val="BodyText"/>
      </w:pPr>
      <w:del w:id="529" w:author="Samuel Abbott" w:date="2019-11-05T11:19:00Z">
        <w:r>
          <w:delText>10.</w:delText>
        </w:r>
      </w:del>
      <w:ins w:id="530" w:author="Samuel Abbott" w:date="2019-11-05T11:19:00Z">
        <w:r w:rsidR="002E133C">
          <w:t>9</w:t>
        </w:r>
      </w:ins>
      <w:r w:rsidR="002E133C">
        <w:t xml:space="preserve"> </w:t>
      </w:r>
      <w:proofErr w:type="spellStart"/>
      <w:r w:rsidR="002E133C">
        <w:t>Guthmann</w:t>
      </w:r>
      <w:proofErr w:type="spellEnd"/>
      <w:r w:rsidR="002E133C">
        <w:t xml:space="preserve"> JP, Antoine D, </w:t>
      </w:r>
      <w:proofErr w:type="spellStart"/>
      <w:r w:rsidR="002E133C">
        <w:t>Fonteneau</w:t>
      </w:r>
      <w:proofErr w:type="spellEnd"/>
      <w:r w:rsidR="002E133C">
        <w:t xml:space="preserve"> L</w:t>
      </w:r>
      <w:del w:id="531" w:author="Samuel Abbott" w:date="2019-11-05T11:19:00Z">
        <w:r>
          <w:delText>, Che D, Lévy-Bruhl D.</w:delText>
        </w:r>
      </w:del>
      <w:ins w:id="532" w:author="Samuel Abbott" w:date="2019-11-05T11:19:00Z">
        <w:r w:rsidR="002E133C">
          <w:t xml:space="preserve"> </w:t>
        </w:r>
        <w:r w:rsidR="002E133C">
          <w:rPr>
            <w:i/>
          </w:rPr>
          <w:t>et al.</w:t>
        </w:r>
      </w:ins>
      <w:r w:rsidR="002E133C">
        <w:t xml:space="preserve"> Assessing </w:t>
      </w:r>
      <w:del w:id="533" w:author="Samuel Abbott" w:date="2019-11-05T11:19:00Z">
        <w:r>
          <w:delText>bcg</w:delText>
        </w:r>
      </w:del>
      <w:ins w:id="534" w:author="Samuel Abbott" w:date="2019-11-05T11:19:00Z">
        <w:r w:rsidR="002E133C">
          <w:t>BCG</w:t>
        </w:r>
      </w:ins>
      <w:r w:rsidR="002E133C">
        <w:t xml:space="preserve"> vaccination coverage and incidence of paediatric tuberculosis following two major changes in </w:t>
      </w:r>
      <w:del w:id="535" w:author="Samuel Abbott" w:date="2019-11-05T11:19:00Z">
        <w:r>
          <w:delText>bcg</w:delText>
        </w:r>
      </w:del>
      <w:ins w:id="536" w:author="Samuel Abbott" w:date="2019-11-05T11:19:00Z">
        <w:r w:rsidR="002E133C">
          <w:t>BCG</w:t>
        </w:r>
      </w:ins>
      <w:r w:rsidR="002E133C">
        <w:t xml:space="preserve"> vaccination policy in France. </w:t>
      </w:r>
      <w:proofErr w:type="spellStart"/>
      <w:r w:rsidR="002E133C">
        <w:rPr>
          <w:i/>
          <w:rPrChange w:id="537" w:author="Samuel Abbott" w:date="2019-11-05T11:19:00Z">
            <w:rPr/>
          </w:rPrChange>
        </w:rPr>
        <w:t>Eurosurveillance</w:t>
      </w:r>
      <w:proofErr w:type="spellEnd"/>
      <w:del w:id="538" w:author="Samuel Abbott" w:date="2019-11-05T11:19:00Z">
        <w:r>
          <w:delText>.</w:delText>
        </w:r>
      </w:del>
      <w:r w:rsidR="002E133C">
        <w:t xml:space="preserve"> 2011;</w:t>
      </w:r>
      <w:r w:rsidR="002E133C">
        <w:rPr>
          <w:b/>
          <w:rPrChange w:id="539" w:author="Samuel Abbott" w:date="2019-11-05T11:19:00Z">
            <w:rPr/>
          </w:rPrChange>
        </w:rPr>
        <w:t>16</w:t>
      </w:r>
      <w:del w:id="540" w:author="Samuel Abbott" w:date="2019-11-05T11:19:00Z">
        <w:r>
          <w:delText>(12):</w:delText>
        </w:r>
      </w:del>
      <w:ins w:id="541" w:author="Samuel Abbott" w:date="2019-11-05T11:19:00Z">
        <w:r w:rsidR="002E133C">
          <w:t>:</w:t>
        </w:r>
      </w:ins>
      <w:r w:rsidR="002E133C">
        <w:t>1–6.</w:t>
      </w:r>
      <w:del w:id="542" w:author="Samuel Abbott" w:date="2019-11-05T11:19:00Z">
        <w:r>
          <w:delText xml:space="preserve"> </w:delText>
        </w:r>
      </w:del>
    </w:p>
    <w:p w14:paraId="240D7025" w14:textId="110C8EC3" w:rsidR="000F3F75" w:rsidRDefault="00CB6DE0">
      <w:pPr>
        <w:pStyle w:val="BodyText"/>
      </w:pPr>
      <w:del w:id="543" w:author="Samuel Abbott" w:date="2019-11-05T11:19:00Z">
        <w:r>
          <w:delText>11.</w:delText>
        </w:r>
      </w:del>
      <w:ins w:id="544" w:author="Samuel Abbott" w:date="2019-11-05T11:19:00Z">
        <w:r w:rsidR="002E133C">
          <w:t>10</w:t>
        </w:r>
      </w:ins>
      <w:r w:rsidR="002E133C">
        <w:t xml:space="preserve"> Thomas HL, Harris RJ, </w:t>
      </w:r>
      <w:proofErr w:type="spellStart"/>
      <w:r w:rsidR="002E133C">
        <w:t>Muzyamba</w:t>
      </w:r>
      <w:proofErr w:type="spellEnd"/>
      <w:r w:rsidR="002E133C">
        <w:t xml:space="preserve"> MC</w:t>
      </w:r>
      <w:del w:id="545" w:author="Samuel Abbott" w:date="2019-11-05T11:19:00Z">
        <w:r>
          <w:delText>, Davidson JA, Lalor MK, Campbell CNJ,</w:delText>
        </w:r>
      </w:del>
      <w:r w:rsidR="002E133C">
        <w:t xml:space="preserve"> </w:t>
      </w:r>
      <w:r w:rsidR="002E133C">
        <w:rPr>
          <w:i/>
          <w:rPrChange w:id="546" w:author="Samuel Abbott" w:date="2019-11-05T11:19:00Z">
            <w:rPr/>
          </w:rPrChange>
        </w:rPr>
        <w:t>et al.</w:t>
      </w:r>
      <w:r w:rsidR="002E133C">
        <w:t xml:space="preserve"> Reduction in tuberculosis incidence in the UK from 2011 to 2015: a population-based study. </w:t>
      </w:r>
      <w:r w:rsidR="002E133C">
        <w:rPr>
          <w:i/>
          <w:rPrChange w:id="547" w:author="Samuel Abbott" w:date="2019-11-05T11:19:00Z">
            <w:rPr/>
          </w:rPrChange>
        </w:rPr>
        <w:t>Thorax</w:t>
      </w:r>
      <w:r w:rsidR="002E133C">
        <w:t xml:space="preserve"> </w:t>
      </w:r>
      <w:del w:id="548" w:author="Samuel Abbott" w:date="2019-11-05T11:19:00Z">
        <w:r>
          <w:delText>[Internet].</w:delText>
        </w:r>
      </w:del>
      <w:ins w:id="549" w:author="Samuel Abbott" w:date="2019-11-05T11:19:00Z">
        <w:r w:rsidR="002E133C">
          <w:t>Published Online First:</w:t>
        </w:r>
      </w:ins>
      <w:r w:rsidR="002E133C">
        <w:t xml:space="preserve"> 2018</w:t>
      </w:r>
      <w:del w:id="550" w:author="Samuel Abbott" w:date="2019-11-05T11:19:00Z">
        <w:r>
          <w:delText xml:space="preserve">;(January 2011):thoraxjnl–2017–211074. Available from: </w:delText>
        </w:r>
        <w:r w:rsidR="00D01432">
          <w:fldChar w:fldCharType="begin"/>
        </w:r>
        <w:r w:rsidR="00D01432">
          <w:delInstrText xml:space="preserve"> HYPERLINK "http://</w:delInstrText>
        </w:r>
        <w:r w:rsidR="00D01432">
          <w:delInstrText xml:space="preserve">thorax.bmj.com/content/early/2018/04/19/thoraxjnl-2017-211074" \h </w:delInstrText>
        </w:r>
        <w:r w:rsidR="00D01432">
          <w:fldChar w:fldCharType="separate"/>
        </w:r>
        <w:r>
          <w:rPr>
            <w:rStyle w:val="Hyperlink"/>
          </w:rPr>
          <w:delText>http://thorax.bmj.com/content/early/2018/04/19/thoraxjnl-2017-211074</w:delText>
        </w:r>
        <w:r w:rsidR="00D01432">
          <w:rPr>
            <w:rStyle w:val="Hyperlink"/>
          </w:rPr>
          <w:fldChar w:fldCharType="end"/>
        </w:r>
      </w:del>
      <w:ins w:id="551" w:author="Samuel Abbott" w:date="2019-11-05T11:19:00Z">
        <w:r w:rsidR="002E133C">
          <w:t>. doi:</w:t>
        </w:r>
        <w:r w:rsidR="00D01432">
          <w:fldChar w:fldCharType="begin"/>
        </w:r>
        <w:r w:rsidR="00D01432">
          <w:instrText xml:space="preserve"> HYPERLINK </w:instrText>
        </w:r>
        <w:r w:rsidR="00D01432">
          <w:instrText xml:space="preserve">"https://doi.org/10.1136/THORAXJNL-2017-211074" \h </w:instrText>
        </w:r>
        <w:r w:rsidR="00D01432">
          <w:fldChar w:fldCharType="separate"/>
        </w:r>
        <w:r w:rsidR="002E133C">
          <w:rPr>
            <w:rStyle w:val="Hyperlink"/>
          </w:rPr>
          <w:t>10.1136/THORAXJNL-2017-211074</w:t>
        </w:r>
        <w:r w:rsidR="00D01432">
          <w:rPr>
            <w:rStyle w:val="Hyperlink"/>
          </w:rPr>
          <w:fldChar w:fldCharType="end"/>
        </w:r>
      </w:ins>
    </w:p>
    <w:p w14:paraId="3293F6B6" w14:textId="7418A70E" w:rsidR="000F3F75" w:rsidRDefault="00CB6DE0">
      <w:pPr>
        <w:pStyle w:val="BodyText"/>
      </w:pPr>
      <w:del w:id="552" w:author="Samuel Abbott" w:date="2019-11-05T11:19:00Z">
        <w:r>
          <w:delText>12.</w:delText>
        </w:r>
      </w:del>
      <w:ins w:id="553" w:author="Samuel Abbott" w:date="2019-11-05T11:19:00Z">
        <w:r w:rsidR="002E133C">
          <w:t>11</w:t>
        </w:r>
      </w:ins>
      <w:r w:rsidR="002E133C">
        <w:t xml:space="preserve"> Parikh SR, Andrews NJ, </w:t>
      </w:r>
      <w:proofErr w:type="spellStart"/>
      <w:r w:rsidR="002E133C">
        <w:t>Beebeejaun</w:t>
      </w:r>
      <w:proofErr w:type="spellEnd"/>
      <w:r w:rsidR="002E133C">
        <w:t xml:space="preserve"> K</w:t>
      </w:r>
      <w:del w:id="554" w:author="Samuel Abbott" w:date="2019-11-05T11:19:00Z">
        <w:r>
          <w:delText>, Campbell H, Ribeiro S, Ward C,</w:delText>
        </w:r>
      </w:del>
      <w:r w:rsidR="002E133C">
        <w:t xml:space="preserve"> </w:t>
      </w:r>
      <w:r w:rsidR="002E133C">
        <w:rPr>
          <w:i/>
          <w:rPrChange w:id="555" w:author="Samuel Abbott" w:date="2019-11-05T11:19:00Z">
            <w:rPr/>
          </w:rPrChange>
        </w:rPr>
        <w:t>et al.</w:t>
      </w:r>
      <w:r w:rsidR="002E133C">
        <w:t xml:space="preserve"> Effectiveness and impact of a reduced infant schedule of 4CMenB vaccine against group B meningococcal disease in England: a national observational cohort study. </w:t>
      </w:r>
      <w:r w:rsidR="002E133C">
        <w:rPr>
          <w:i/>
          <w:rPrChange w:id="556" w:author="Samuel Abbott" w:date="2019-11-05T11:19:00Z">
            <w:rPr/>
          </w:rPrChange>
        </w:rPr>
        <w:t>Lancet</w:t>
      </w:r>
      <w:r w:rsidR="002E133C">
        <w:t xml:space="preserve"> </w:t>
      </w:r>
      <w:del w:id="557" w:author="Samuel Abbott" w:date="2019-11-05T11:19:00Z">
        <w:r>
          <w:delText xml:space="preserve">[Internet]. </w:delText>
        </w:r>
      </w:del>
      <w:r w:rsidR="002E133C">
        <w:t>2016;</w:t>
      </w:r>
      <w:r w:rsidR="002E133C">
        <w:rPr>
          <w:b/>
          <w:rPrChange w:id="558" w:author="Samuel Abbott" w:date="2019-11-05T11:19:00Z">
            <w:rPr/>
          </w:rPrChange>
        </w:rPr>
        <w:t>388</w:t>
      </w:r>
      <w:del w:id="559" w:author="Samuel Abbott" w:date="2019-11-05T11:19:00Z">
        <w:r>
          <w:delText>(10061):</w:delText>
        </w:r>
      </w:del>
      <w:ins w:id="560" w:author="Samuel Abbott" w:date="2019-11-05T11:19:00Z">
        <w:r w:rsidR="002E133C">
          <w:t>:</w:t>
        </w:r>
      </w:ins>
      <w:r w:rsidR="002E133C">
        <w:t xml:space="preserve">2775–82. </w:t>
      </w:r>
      <w:del w:id="561" w:author="Samuel Abbott" w:date="2019-11-05T11:19:00Z">
        <w:r>
          <w:delText xml:space="preserve">Available from: </w:delText>
        </w:r>
        <w:r w:rsidR="00D01432">
          <w:fldChar w:fldCharType="begin"/>
        </w:r>
        <w:r w:rsidR="00D01432">
          <w:delInstrText xml:space="preserve"> HYPERLINK "http://dx.doi.org/10.1016/S0140-6736(16)31921-3" \h </w:delInstrText>
        </w:r>
        <w:r w:rsidR="00D01432">
          <w:fldChar w:fldCharType="separate"/>
        </w:r>
        <w:r>
          <w:rPr>
            <w:rStyle w:val="Hyperlink"/>
          </w:rPr>
          <w:delText>http://dx.doi.org/10.1016/S0140-6736(16)31921-3</w:delText>
        </w:r>
        <w:r w:rsidR="00D01432">
          <w:rPr>
            <w:rStyle w:val="Hyperlink"/>
          </w:rPr>
          <w:fldChar w:fldCharType="end"/>
        </w:r>
      </w:del>
      <w:ins w:id="562" w:author="Samuel Abbott" w:date="2019-11-05T11:19:00Z">
        <w:r w:rsidR="002E133C">
          <w:t>doi:</w:t>
        </w:r>
        <w:r w:rsidR="00D01432">
          <w:fldChar w:fldCharType="begin"/>
        </w:r>
        <w:r w:rsidR="00D01432">
          <w:instrText xml:space="preserve"> HYPERLINK "https://doi.org/10.1016/S0140-6736(16)31921-3" \h </w:instrText>
        </w:r>
        <w:r w:rsidR="00D01432">
          <w:fldChar w:fldCharType="separate"/>
        </w:r>
        <w:r w:rsidR="002E133C">
          <w:rPr>
            <w:rStyle w:val="Hyperlink"/>
          </w:rPr>
          <w:t>10.1016/S0140-6736(16)31921-3</w:t>
        </w:r>
        <w:r w:rsidR="00D01432">
          <w:rPr>
            <w:rStyle w:val="Hyperlink"/>
          </w:rPr>
          <w:fldChar w:fldCharType="end"/>
        </w:r>
      </w:ins>
    </w:p>
    <w:p w14:paraId="716C7197" w14:textId="1D13491F" w:rsidR="000F3F75" w:rsidRDefault="00CB6DE0">
      <w:pPr>
        <w:pStyle w:val="BodyText"/>
      </w:pPr>
      <w:del w:id="563" w:author="Samuel Abbott" w:date="2019-11-05T11:19:00Z">
        <w:r>
          <w:delText>13.</w:delText>
        </w:r>
      </w:del>
      <w:ins w:id="564" w:author="Samuel Abbott" w:date="2019-11-05T11:19:00Z">
        <w:r w:rsidR="002E133C">
          <w:t>12</w:t>
        </w:r>
      </w:ins>
      <w:r w:rsidR="002E133C">
        <w:t xml:space="preserve"> </w:t>
      </w:r>
      <w:proofErr w:type="spellStart"/>
      <w:r w:rsidR="002E133C">
        <w:t>Vehtari</w:t>
      </w:r>
      <w:proofErr w:type="spellEnd"/>
      <w:r w:rsidR="002E133C">
        <w:t xml:space="preserve"> A, Gelman A, Gabry J. Practical Bayesian model evaluation using leave-one-out cross-validation and WAIC. </w:t>
      </w:r>
      <w:r w:rsidR="002E133C">
        <w:rPr>
          <w:i/>
          <w:rPrChange w:id="565" w:author="Samuel Abbott" w:date="2019-11-05T11:19:00Z">
            <w:rPr/>
          </w:rPrChange>
        </w:rPr>
        <w:t xml:space="preserve">Stat </w:t>
      </w:r>
      <w:proofErr w:type="spellStart"/>
      <w:r w:rsidR="002E133C">
        <w:rPr>
          <w:i/>
          <w:rPrChange w:id="566" w:author="Samuel Abbott" w:date="2019-11-05T11:19:00Z">
            <w:rPr/>
          </w:rPrChange>
        </w:rPr>
        <w:t>Comput</w:t>
      </w:r>
      <w:proofErr w:type="spellEnd"/>
      <w:del w:id="567" w:author="Samuel Abbott" w:date="2019-11-05T11:19:00Z">
        <w:r>
          <w:delText xml:space="preserve">. 2016;(September):1–20. </w:delText>
        </w:r>
      </w:del>
      <w:ins w:id="568" w:author="Samuel Abbott" w:date="2019-11-05T11:19:00Z">
        <w:r w:rsidR="002E133C">
          <w:t xml:space="preserve"> 2016;1–20. doi:</w:t>
        </w:r>
        <w:r w:rsidR="00D01432">
          <w:fldChar w:fldCharType="begin"/>
        </w:r>
        <w:r w:rsidR="00D01432">
          <w:instrText xml:space="preserve"> HYPERLINK "https://doi.org/10.1007/s11222-016-9696-4" \h </w:instrText>
        </w:r>
        <w:r w:rsidR="00D01432">
          <w:fldChar w:fldCharType="separate"/>
        </w:r>
        <w:r w:rsidR="002E133C">
          <w:rPr>
            <w:rStyle w:val="Hyperlink"/>
          </w:rPr>
          <w:t>10.1007/s11222-016-9696-4</w:t>
        </w:r>
        <w:r w:rsidR="00D01432">
          <w:rPr>
            <w:rStyle w:val="Hyperlink"/>
          </w:rPr>
          <w:fldChar w:fldCharType="end"/>
        </w:r>
      </w:ins>
    </w:p>
    <w:p w14:paraId="684EA703" w14:textId="29FCA846" w:rsidR="000F3F75" w:rsidRDefault="00CB6DE0">
      <w:pPr>
        <w:pStyle w:val="BodyText"/>
      </w:pPr>
      <w:del w:id="569" w:author="Samuel Abbott" w:date="2019-11-05T11:19:00Z">
        <w:r>
          <w:delText>14.</w:delText>
        </w:r>
      </w:del>
      <w:ins w:id="570" w:author="Samuel Abbott" w:date="2019-11-05T11:19:00Z">
        <w:r w:rsidR="002E133C">
          <w:t>13</w:t>
        </w:r>
      </w:ins>
      <w:r w:rsidR="002E133C">
        <w:t xml:space="preserve"> R Core Team. R: A Language and Environment for Statistical Computing</w:t>
      </w:r>
      <w:del w:id="571" w:author="Samuel Abbott" w:date="2019-11-05T11:19:00Z">
        <w:r>
          <w:delText xml:space="preserve"> [Internet]. Vienna, Austria: R Foundation for Statistical Computing;</w:delText>
        </w:r>
      </w:del>
      <w:ins w:id="572" w:author="Samuel Abbott" w:date="2019-11-05T11:19:00Z">
        <w:r w:rsidR="002E133C">
          <w:t>.</w:t>
        </w:r>
      </w:ins>
      <w:r w:rsidR="002E133C">
        <w:t xml:space="preserve"> 2016</w:t>
      </w:r>
      <w:del w:id="573" w:author="Samuel Abbott" w:date="2019-11-05T11:19:00Z">
        <w:r>
          <w:delText xml:space="preserve">. Available from: </w:delText>
        </w:r>
      </w:del>
      <w:ins w:id="574" w:author="Samuel Abbott" w:date="2019-11-05T11:19:00Z">
        <w:r w:rsidR="002E133C">
          <w:t>.</w:t>
        </w:r>
      </w:ins>
      <w:hyperlink r:id="rId8">
        <w:r w:rsidR="002E133C">
          <w:rPr>
            <w:rStyle w:val="Hyperlink"/>
          </w:rPr>
          <w:t>https://www.r-project.org/</w:t>
        </w:r>
      </w:hyperlink>
    </w:p>
    <w:p w14:paraId="2C6A135B" w14:textId="7FCEC2FC" w:rsidR="000F3F75" w:rsidRDefault="00CB6DE0">
      <w:pPr>
        <w:pStyle w:val="BodyText"/>
      </w:pPr>
      <w:del w:id="575" w:author="Samuel Abbott" w:date="2019-11-05T11:19:00Z">
        <w:r>
          <w:delText>15.</w:delText>
        </w:r>
      </w:del>
      <w:ins w:id="576" w:author="Samuel Abbott" w:date="2019-11-05T11:19:00Z">
        <w:r w:rsidR="002E133C">
          <w:t>14</w:t>
        </w:r>
      </w:ins>
      <w:r w:rsidR="002E133C">
        <w:t xml:space="preserve"> H2O.ai. </w:t>
      </w:r>
      <w:r w:rsidR="002E133C">
        <w:rPr>
          <w:i/>
          <w:rPrChange w:id="577" w:author="Samuel Abbott" w:date="2019-11-05T11:19:00Z">
            <w:rPr/>
          </w:rPrChange>
        </w:rPr>
        <w:t>R Interface for H2O</w:t>
      </w:r>
      <w:del w:id="578" w:author="Samuel Abbott" w:date="2019-11-05T11:19:00Z">
        <w:r>
          <w:delText xml:space="preserve"> [Internet].</w:delText>
        </w:r>
      </w:del>
      <w:ins w:id="579" w:author="Samuel Abbott" w:date="2019-11-05T11:19:00Z">
        <w:r w:rsidR="002E133C">
          <w:t>.</w:t>
        </w:r>
      </w:ins>
      <w:r w:rsidR="002E133C">
        <w:t xml:space="preserve"> 2018.</w:t>
      </w:r>
      <w:del w:id="580" w:author="Samuel Abbott" w:date="2019-11-05T11:19:00Z">
        <w:r>
          <w:delText xml:space="preserve"> Available from:</w:delText>
        </w:r>
      </w:del>
      <w:r w:rsidR="002E133C">
        <w:t xml:space="preserve"> </w:t>
      </w:r>
      <w:hyperlink r:id="rId9">
        <w:r w:rsidR="002E133C">
          <w:rPr>
            <w:rStyle w:val="Hyperlink"/>
          </w:rPr>
          <w:t>https://github.com/h2oai/h2o-3</w:t>
        </w:r>
      </w:hyperlink>
    </w:p>
    <w:p w14:paraId="7C7547CC" w14:textId="1D935A48" w:rsidR="000F3F75" w:rsidRDefault="00CB6DE0">
      <w:pPr>
        <w:pStyle w:val="BodyText"/>
      </w:pPr>
      <w:del w:id="581" w:author="Samuel Abbott" w:date="2019-11-05T11:19:00Z">
        <w:r>
          <w:lastRenderedPageBreak/>
          <w:delText>16.</w:delText>
        </w:r>
      </w:del>
      <w:ins w:id="582" w:author="Samuel Abbott" w:date="2019-11-05T11:19:00Z">
        <w:r w:rsidR="002E133C">
          <w:t>15</w:t>
        </w:r>
      </w:ins>
      <w:r w:rsidR="002E133C">
        <w:t xml:space="preserve"> Stevenson M, Nunes T, Heuer C</w:t>
      </w:r>
      <w:del w:id="583" w:author="Samuel Abbott" w:date="2019-11-05T11:19:00Z">
        <w:r>
          <w:delText>, Marshall J, Sanchez J, Thornton R,</w:delText>
        </w:r>
      </w:del>
      <w:r w:rsidR="002E133C">
        <w:t xml:space="preserve"> </w:t>
      </w:r>
      <w:r w:rsidR="002E133C">
        <w:rPr>
          <w:i/>
          <w:rPrChange w:id="584" w:author="Samuel Abbott" w:date="2019-11-05T11:19:00Z">
            <w:rPr/>
          </w:rPrChange>
        </w:rPr>
        <w:t>et al.</w:t>
      </w:r>
      <w:r w:rsidR="002E133C">
        <w:t xml:space="preserve"> epiR: Tools for the Analysis of Epidemiological Data</w:t>
      </w:r>
      <w:del w:id="585" w:author="Samuel Abbott" w:date="2019-11-05T11:19:00Z">
        <w:r>
          <w:delText xml:space="preserve"> [Internet].</w:delText>
        </w:r>
      </w:del>
      <w:ins w:id="586" w:author="Samuel Abbott" w:date="2019-11-05T11:19:00Z">
        <w:r w:rsidR="002E133C">
          <w:t>.</w:t>
        </w:r>
      </w:ins>
      <w:r w:rsidR="002E133C">
        <w:t xml:space="preserve"> 2017</w:t>
      </w:r>
      <w:del w:id="587" w:author="Samuel Abbott" w:date="2019-11-05T11:19:00Z">
        <w:r>
          <w:delText xml:space="preserve">. Available from: </w:delText>
        </w:r>
      </w:del>
      <w:ins w:id="588" w:author="Samuel Abbott" w:date="2019-11-05T11:19:00Z">
        <w:r w:rsidR="002E133C">
          <w:t>.</w:t>
        </w:r>
      </w:ins>
      <w:hyperlink r:id="rId10">
        <w:r w:rsidR="002E133C">
          <w:rPr>
            <w:rStyle w:val="Hyperlink"/>
          </w:rPr>
          <w:t>https://cran.r-project.org/package=epiR</w:t>
        </w:r>
      </w:hyperlink>
    </w:p>
    <w:p w14:paraId="3A5050B9" w14:textId="182E2237" w:rsidR="000F3F75" w:rsidRDefault="00CB6DE0">
      <w:pPr>
        <w:pStyle w:val="BodyText"/>
      </w:pPr>
      <w:del w:id="589" w:author="Samuel Abbott" w:date="2019-11-05T11:19:00Z">
        <w:r>
          <w:delText>17.</w:delText>
        </w:r>
      </w:del>
      <w:ins w:id="590" w:author="Samuel Abbott" w:date="2019-11-05T11:19:00Z">
        <w:r w:rsidR="002E133C">
          <w:t>16</w:t>
        </w:r>
      </w:ins>
      <w:r w:rsidR="002E133C">
        <w:t xml:space="preserve"> </w:t>
      </w:r>
      <w:proofErr w:type="spellStart"/>
      <w:r w:rsidR="002E133C">
        <w:t>Bürkner</w:t>
      </w:r>
      <w:proofErr w:type="spellEnd"/>
      <w:r w:rsidR="002E133C">
        <w:t xml:space="preserve"> P-C. {brms}: An {R} Package for Bayesian Multilevel Models using Stan. </w:t>
      </w:r>
      <w:r w:rsidR="002E133C">
        <w:rPr>
          <w:i/>
          <w:rPrChange w:id="591" w:author="Samuel Abbott" w:date="2019-11-05T11:19:00Z">
            <w:rPr/>
          </w:rPrChange>
        </w:rPr>
        <w:t xml:space="preserve">J Stat </w:t>
      </w:r>
      <w:proofErr w:type="spellStart"/>
      <w:r w:rsidR="002E133C">
        <w:rPr>
          <w:i/>
          <w:rPrChange w:id="592" w:author="Samuel Abbott" w:date="2019-11-05T11:19:00Z">
            <w:rPr/>
          </w:rPrChange>
        </w:rPr>
        <w:t>Softw</w:t>
      </w:r>
      <w:proofErr w:type="spellEnd"/>
      <w:del w:id="593" w:author="Samuel Abbott" w:date="2019-11-05T11:19:00Z">
        <w:r>
          <w:delText xml:space="preserve">. </w:delText>
        </w:r>
      </w:del>
    </w:p>
    <w:p w14:paraId="3635AD89" w14:textId="080CF287" w:rsidR="000F3F75" w:rsidRDefault="00CB6DE0">
      <w:pPr>
        <w:pStyle w:val="BodyText"/>
      </w:pPr>
      <w:del w:id="594" w:author="Samuel Abbott" w:date="2019-11-05T11:19:00Z">
        <w:r>
          <w:delText>18.</w:delText>
        </w:r>
      </w:del>
      <w:ins w:id="595" w:author="Samuel Abbott" w:date="2019-11-05T11:19:00Z">
        <w:r w:rsidR="002E133C">
          <w:t>17</w:t>
        </w:r>
      </w:ins>
      <w:r w:rsidR="002E133C">
        <w:t xml:space="preserve"> Stan Development Team. {RStan}: the {R} interface to {Stan</w:t>
      </w:r>
      <w:del w:id="596" w:author="Samuel Abbott" w:date="2019-11-05T11:19:00Z">
        <w:r>
          <w:delText>} [Internet].</w:delText>
        </w:r>
      </w:del>
      <w:ins w:id="597" w:author="Samuel Abbott" w:date="2019-11-05T11:19:00Z">
        <w:r w:rsidR="002E133C">
          <w:t>}.</w:t>
        </w:r>
      </w:ins>
      <w:r w:rsidR="002E133C">
        <w:t xml:space="preserve"> 2016</w:t>
      </w:r>
      <w:del w:id="598" w:author="Samuel Abbott" w:date="2019-11-05T11:19:00Z">
        <w:r>
          <w:delText xml:space="preserve">. Available from: </w:delText>
        </w:r>
      </w:del>
      <w:ins w:id="599" w:author="Samuel Abbott" w:date="2019-11-05T11:19:00Z">
        <w:r w:rsidR="002E133C">
          <w:t>.</w:t>
        </w:r>
      </w:ins>
      <w:hyperlink r:id="rId11">
        <w:r w:rsidR="002E133C">
          <w:rPr>
            <w:rStyle w:val="Hyperlink"/>
          </w:rPr>
          <w:t>http://mc-stan.org/</w:t>
        </w:r>
      </w:hyperlink>
    </w:p>
    <w:p w14:paraId="444F42ED" w14:textId="1580860A" w:rsidR="000F3F75" w:rsidRDefault="00CB6DE0">
      <w:pPr>
        <w:pStyle w:val="BodyText"/>
      </w:pPr>
      <w:del w:id="600" w:author="Samuel Abbott" w:date="2019-11-05T11:19:00Z">
        <w:r>
          <w:delText>19.</w:delText>
        </w:r>
      </w:del>
      <w:ins w:id="601" w:author="Samuel Abbott" w:date="2019-11-05T11:19:00Z">
        <w:r w:rsidR="002E133C">
          <w:t>18</w:t>
        </w:r>
      </w:ins>
      <w:r w:rsidR="002E133C">
        <w:t xml:space="preserve"> </w:t>
      </w:r>
      <w:proofErr w:type="spellStart"/>
      <w:r w:rsidR="002E133C">
        <w:t>Mangtani</w:t>
      </w:r>
      <w:proofErr w:type="spellEnd"/>
      <w:r w:rsidR="002E133C">
        <w:t xml:space="preserve"> P, Abubakar I, </w:t>
      </w:r>
      <w:proofErr w:type="spellStart"/>
      <w:r w:rsidR="002E133C">
        <w:t>Ariti</w:t>
      </w:r>
      <w:proofErr w:type="spellEnd"/>
      <w:r w:rsidR="002E133C">
        <w:t xml:space="preserve"> C</w:t>
      </w:r>
      <w:del w:id="602" w:author="Samuel Abbott" w:date="2019-11-05T11:19:00Z">
        <w:r>
          <w:delText>, Beynon R, Pimpin L, Fine PEM,</w:delText>
        </w:r>
      </w:del>
      <w:r w:rsidR="002E133C">
        <w:t xml:space="preserve"> </w:t>
      </w:r>
      <w:r w:rsidR="002E133C">
        <w:rPr>
          <w:i/>
          <w:rPrChange w:id="603" w:author="Samuel Abbott" w:date="2019-11-05T11:19:00Z">
            <w:rPr/>
          </w:rPrChange>
        </w:rPr>
        <w:t>et al.</w:t>
      </w:r>
      <w:r w:rsidR="002E133C">
        <w:t xml:space="preserve"> Protection by BCG Vaccine Against Tuberculosis: A Systematic Review of Randomized Controlled Trials. </w:t>
      </w:r>
      <w:r w:rsidR="002E133C">
        <w:rPr>
          <w:i/>
          <w:rPrChange w:id="604" w:author="Samuel Abbott" w:date="2019-11-05T11:19:00Z">
            <w:rPr/>
          </w:rPrChange>
        </w:rPr>
        <w:t>Clin Infect Dis</w:t>
      </w:r>
      <w:r w:rsidR="002E133C">
        <w:t xml:space="preserve"> </w:t>
      </w:r>
      <w:del w:id="605" w:author="Samuel Abbott" w:date="2019-11-05T11:19:00Z">
        <w:r>
          <w:delText xml:space="preserve">[Internet]. </w:delText>
        </w:r>
      </w:del>
      <w:r w:rsidR="002E133C">
        <w:t>2014</w:t>
      </w:r>
      <w:del w:id="606" w:author="Samuel Abbott" w:date="2019-11-05T11:19:00Z">
        <w:r>
          <w:delText xml:space="preserve"> Feb</w:delText>
        </w:r>
      </w:del>
      <w:r w:rsidR="002E133C">
        <w:t>;</w:t>
      </w:r>
      <w:r w:rsidR="002E133C">
        <w:rPr>
          <w:b/>
          <w:rPrChange w:id="607" w:author="Samuel Abbott" w:date="2019-11-05T11:19:00Z">
            <w:rPr/>
          </w:rPrChange>
        </w:rPr>
        <w:t>58</w:t>
      </w:r>
      <w:del w:id="608" w:author="Samuel Abbott" w:date="2019-11-05T11:19:00Z">
        <w:r>
          <w:delText>(4):</w:delText>
        </w:r>
      </w:del>
      <w:ins w:id="609" w:author="Samuel Abbott" w:date="2019-11-05T11:19:00Z">
        <w:r w:rsidR="002E133C">
          <w:t>:</w:t>
        </w:r>
      </w:ins>
      <w:r w:rsidR="002E133C">
        <w:t xml:space="preserve">470–80. </w:t>
      </w:r>
      <w:del w:id="610" w:author="Samuel Abbott" w:date="2019-11-05T11:19:00Z">
        <w:r>
          <w:delText xml:space="preserve">Available from: </w:delText>
        </w:r>
        <w:r w:rsidR="00D01432">
          <w:fldChar w:fldCharType="begin"/>
        </w:r>
        <w:r w:rsidR="00D01432">
          <w:delInstrText xml:space="preserve"> HYPERLINK "http://cid.oxfordjournals.org/lookup/doi/10.1093/cid/cit790" \h </w:delInstrText>
        </w:r>
        <w:r w:rsidR="00D01432">
          <w:fldChar w:fldCharType="separate"/>
        </w:r>
        <w:r>
          <w:rPr>
            <w:rStyle w:val="Hyperlink"/>
          </w:rPr>
          <w:delText>http://cid.oxfordjournals.org/lookup/doi/10.1093/cid/cit790</w:delText>
        </w:r>
        <w:r w:rsidR="00D01432">
          <w:rPr>
            <w:rStyle w:val="Hyperlink"/>
          </w:rPr>
          <w:fldChar w:fldCharType="end"/>
        </w:r>
      </w:del>
      <w:ins w:id="611" w:author="Samuel Abbott" w:date="2019-11-05T11:19:00Z">
        <w:r w:rsidR="002E133C">
          <w:t>doi:</w:t>
        </w:r>
        <w:r w:rsidR="00D01432">
          <w:fldChar w:fldCharType="begin"/>
        </w:r>
        <w:r w:rsidR="00D01432">
          <w:instrText xml:space="preserve"> HYPERLINK "https://doi.org/10.1093/cid/cit790" \h </w:instrText>
        </w:r>
        <w:r w:rsidR="00D01432">
          <w:fldChar w:fldCharType="separate"/>
        </w:r>
        <w:r w:rsidR="002E133C">
          <w:rPr>
            <w:rStyle w:val="Hyperlink"/>
          </w:rPr>
          <w:t>10.1093/</w:t>
        </w:r>
        <w:proofErr w:type="spellStart"/>
        <w:r w:rsidR="002E133C">
          <w:rPr>
            <w:rStyle w:val="Hyperlink"/>
          </w:rPr>
          <w:t>cid</w:t>
        </w:r>
        <w:proofErr w:type="spellEnd"/>
        <w:r w:rsidR="002E133C">
          <w:rPr>
            <w:rStyle w:val="Hyperlink"/>
          </w:rPr>
          <w:t>/cit790</w:t>
        </w:r>
        <w:r w:rsidR="00D01432">
          <w:rPr>
            <w:rStyle w:val="Hyperlink"/>
          </w:rPr>
          <w:fldChar w:fldCharType="end"/>
        </w:r>
      </w:ins>
    </w:p>
    <w:p w14:paraId="2FC755FD" w14:textId="204B67AB" w:rsidR="000F3F75" w:rsidRDefault="00CB6DE0">
      <w:pPr>
        <w:pStyle w:val="BodyText"/>
      </w:pPr>
      <w:del w:id="612" w:author="Samuel Abbott" w:date="2019-11-05T11:19:00Z">
        <w:r>
          <w:delText>20.</w:delText>
        </w:r>
      </w:del>
      <w:ins w:id="613" w:author="Samuel Abbott" w:date="2019-11-05T11:19:00Z">
        <w:r w:rsidR="002E133C">
          <w:t>19</w:t>
        </w:r>
      </w:ins>
      <w:r w:rsidR="002E133C">
        <w:t xml:space="preserve"> Abubakar I, </w:t>
      </w:r>
      <w:proofErr w:type="spellStart"/>
      <w:r w:rsidR="002E133C">
        <w:t>Pimpin</w:t>
      </w:r>
      <w:proofErr w:type="spellEnd"/>
      <w:r w:rsidR="002E133C">
        <w:t xml:space="preserve"> L, </w:t>
      </w:r>
      <w:proofErr w:type="spellStart"/>
      <w:r w:rsidR="002E133C">
        <w:t>Ariti</w:t>
      </w:r>
      <w:proofErr w:type="spellEnd"/>
      <w:r w:rsidR="002E133C">
        <w:t xml:space="preserve"> C</w:t>
      </w:r>
      <w:del w:id="614" w:author="Samuel Abbott" w:date="2019-11-05T11:19:00Z">
        <w:r>
          <w:delText>, Beynon R, Mangtani P, Sterne J a C,</w:delText>
        </w:r>
      </w:del>
      <w:r w:rsidR="002E133C">
        <w:t xml:space="preserve"> </w:t>
      </w:r>
      <w:r w:rsidR="002E133C">
        <w:rPr>
          <w:i/>
          <w:rPrChange w:id="615" w:author="Samuel Abbott" w:date="2019-11-05T11:19:00Z">
            <w:rPr/>
          </w:rPrChange>
        </w:rPr>
        <w:t>et al.</w:t>
      </w:r>
      <w:r w:rsidR="002E133C">
        <w:t xml:space="preserve"> Systematic review and meta-analysis of the current evidence on the duration of protection by bacillus Calmette-Guérin vaccination against tuberculosis. </w:t>
      </w:r>
      <w:r w:rsidR="002E133C">
        <w:rPr>
          <w:i/>
          <w:rPrChange w:id="616" w:author="Samuel Abbott" w:date="2019-11-05T11:19:00Z">
            <w:rPr/>
          </w:rPrChange>
        </w:rPr>
        <w:t>Health Technol Assess (</w:t>
      </w:r>
      <w:proofErr w:type="spellStart"/>
      <w:r w:rsidR="002E133C">
        <w:rPr>
          <w:i/>
          <w:rPrChange w:id="617" w:author="Samuel Abbott" w:date="2019-11-05T11:19:00Z">
            <w:rPr/>
          </w:rPrChange>
        </w:rPr>
        <w:t>Rockv</w:t>
      </w:r>
      <w:proofErr w:type="spellEnd"/>
      <w:r w:rsidR="002E133C">
        <w:rPr>
          <w:i/>
          <w:rPrChange w:id="618" w:author="Samuel Abbott" w:date="2019-11-05T11:19:00Z">
            <w:rPr/>
          </w:rPrChange>
        </w:rPr>
        <w:t>)</w:t>
      </w:r>
      <w:r w:rsidR="002E133C">
        <w:t xml:space="preserve"> </w:t>
      </w:r>
      <w:del w:id="619" w:author="Samuel Abbott" w:date="2019-11-05T11:19:00Z">
        <w:r>
          <w:delText xml:space="preserve">[Internet]. </w:delText>
        </w:r>
      </w:del>
      <w:r w:rsidR="002E133C">
        <w:t>2013;</w:t>
      </w:r>
      <w:r w:rsidR="002E133C">
        <w:rPr>
          <w:b/>
          <w:rPrChange w:id="620" w:author="Samuel Abbott" w:date="2019-11-05T11:19:00Z">
            <w:rPr/>
          </w:rPrChange>
        </w:rPr>
        <w:t>17</w:t>
      </w:r>
      <w:del w:id="621" w:author="Samuel Abbott" w:date="2019-11-05T11:19:00Z">
        <w:r>
          <w:delText>(37):</w:delText>
        </w:r>
      </w:del>
      <w:ins w:id="622" w:author="Samuel Abbott" w:date="2019-11-05T11:19:00Z">
        <w:r w:rsidR="002E133C">
          <w:t>:</w:t>
        </w:r>
      </w:ins>
      <w:r w:rsidR="002E133C">
        <w:t xml:space="preserve">1–372, v–vi. </w:t>
      </w:r>
      <w:del w:id="623" w:author="Samuel Abbott" w:date="2019-11-05T11:19:00Z">
        <w:r>
          <w:delText xml:space="preserve">Available from: </w:delText>
        </w:r>
        <w:r w:rsidR="00D01432">
          <w:fldChar w:fldCharType="begin"/>
        </w:r>
        <w:r w:rsidR="00D01432">
          <w:delInstrText xml:space="preserve"> </w:delInstrText>
        </w:r>
        <w:r w:rsidR="00D01432">
          <w:delInstrText xml:space="preserve">HYPERLINK "http://www.ncbi.nlm.nih.gov/pubmed/24021245" \h </w:delInstrText>
        </w:r>
        <w:r w:rsidR="00D01432">
          <w:fldChar w:fldCharType="separate"/>
        </w:r>
        <w:r>
          <w:rPr>
            <w:rStyle w:val="Hyperlink"/>
          </w:rPr>
          <w:delText>http://www.ncbi.nlm.nih.gov/pubmed/24021245</w:delText>
        </w:r>
        <w:r w:rsidR="00D01432">
          <w:rPr>
            <w:rStyle w:val="Hyperlink"/>
          </w:rPr>
          <w:fldChar w:fldCharType="end"/>
        </w:r>
      </w:del>
      <w:ins w:id="624" w:author="Samuel Abbott" w:date="2019-11-05T11:19:00Z">
        <w:r w:rsidR="002E133C">
          <w:t>doi:</w:t>
        </w:r>
        <w:r w:rsidR="00D01432">
          <w:fldChar w:fldCharType="begin"/>
        </w:r>
        <w:r w:rsidR="00D01432">
          <w:instrText xml:space="preserve"> HYPERLINK "https://doi.org/10.3310/hta17370</w:instrText>
        </w:r>
        <w:r w:rsidR="00D01432">
          <w:instrText xml:space="preserve">" \h </w:instrText>
        </w:r>
        <w:r w:rsidR="00D01432">
          <w:fldChar w:fldCharType="separate"/>
        </w:r>
        <w:r w:rsidR="002E133C">
          <w:rPr>
            <w:rStyle w:val="Hyperlink"/>
          </w:rPr>
          <w:t>10.3310/hta17370</w:t>
        </w:r>
        <w:r w:rsidR="00D01432">
          <w:rPr>
            <w:rStyle w:val="Hyperlink"/>
          </w:rPr>
          <w:fldChar w:fldCharType="end"/>
        </w:r>
      </w:ins>
    </w:p>
    <w:p w14:paraId="0D3AA73A" w14:textId="3CCBAE84" w:rsidR="000F3F75" w:rsidRDefault="00CB6DE0">
      <w:pPr>
        <w:pStyle w:val="BodyText"/>
      </w:pPr>
      <w:del w:id="625" w:author="Samuel Abbott" w:date="2019-11-05T11:19:00Z">
        <w:r>
          <w:delText>21.</w:delText>
        </w:r>
      </w:del>
      <w:ins w:id="626" w:author="Samuel Abbott" w:date="2019-11-05T11:19:00Z">
        <w:r w:rsidR="002E133C">
          <w:t>20</w:t>
        </w:r>
      </w:ins>
      <w:r w:rsidR="002E133C">
        <w:t xml:space="preserve"> French CE, Antoine D, Gelb D</w:t>
      </w:r>
      <w:del w:id="627" w:author="Samuel Abbott" w:date="2019-11-05T11:19:00Z">
        <w:r>
          <w:delText>, Jones JA, Gilbert RL, Watson JM.</w:delText>
        </w:r>
      </w:del>
      <w:ins w:id="628" w:author="Samuel Abbott" w:date="2019-11-05T11:19:00Z">
        <w:r w:rsidR="002E133C">
          <w:t xml:space="preserve"> </w:t>
        </w:r>
        <w:r w:rsidR="002E133C">
          <w:rPr>
            <w:i/>
          </w:rPr>
          <w:t>et al.</w:t>
        </w:r>
      </w:ins>
      <w:r w:rsidR="002E133C">
        <w:t xml:space="preserve"> Tuberculosis in non-UK-born persons, England and Wales, 2001-2003. </w:t>
      </w:r>
      <w:r w:rsidR="002E133C">
        <w:rPr>
          <w:i/>
          <w:rPrChange w:id="629" w:author="Samuel Abbott" w:date="2019-11-05T11:19:00Z">
            <w:rPr/>
          </w:rPrChange>
        </w:rPr>
        <w:t xml:space="preserve">Int J </w:t>
      </w:r>
      <w:proofErr w:type="spellStart"/>
      <w:r w:rsidR="002E133C">
        <w:rPr>
          <w:i/>
          <w:rPrChange w:id="630" w:author="Samuel Abbott" w:date="2019-11-05T11:19:00Z">
            <w:rPr/>
          </w:rPrChange>
        </w:rPr>
        <w:t>Tuberc</w:t>
      </w:r>
      <w:proofErr w:type="spellEnd"/>
      <w:r w:rsidR="002E133C">
        <w:rPr>
          <w:i/>
          <w:rPrChange w:id="631" w:author="Samuel Abbott" w:date="2019-11-05T11:19:00Z">
            <w:rPr/>
          </w:rPrChange>
        </w:rPr>
        <w:t xml:space="preserve"> Lung Dis</w:t>
      </w:r>
      <w:del w:id="632" w:author="Samuel Abbott" w:date="2019-11-05T11:19:00Z">
        <w:r>
          <w:delText>.</w:delText>
        </w:r>
      </w:del>
      <w:r w:rsidR="002E133C">
        <w:t xml:space="preserve"> 2007;</w:t>
      </w:r>
      <w:r w:rsidR="002E133C">
        <w:rPr>
          <w:b/>
          <w:rPrChange w:id="633" w:author="Samuel Abbott" w:date="2019-11-05T11:19:00Z">
            <w:rPr/>
          </w:rPrChange>
        </w:rPr>
        <w:t>11</w:t>
      </w:r>
      <w:del w:id="634" w:author="Samuel Abbott" w:date="2019-11-05T11:19:00Z">
        <w:r>
          <w:delText>(5):</w:delText>
        </w:r>
      </w:del>
      <w:ins w:id="635" w:author="Samuel Abbott" w:date="2019-11-05T11:19:00Z">
        <w:r w:rsidR="002E133C">
          <w:t>:</w:t>
        </w:r>
      </w:ins>
      <w:r w:rsidR="002E133C">
        <w:t>577–84.</w:t>
      </w:r>
      <w:del w:id="636" w:author="Samuel Abbott" w:date="2019-11-05T11:19:00Z">
        <w:r>
          <w:delText xml:space="preserve"> </w:delText>
        </w:r>
      </w:del>
    </w:p>
    <w:p w14:paraId="1E2E0728" w14:textId="50BDF079" w:rsidR="000F3F75" w:rsidRDefault="00CB6DE0">
      <w:pPr>
        <w:pStyle w:val="BodyText"/>
      </w:pPr>
      <w:del w:id="637" w:author="Samuel Abbott" w:date="2019-11-05T11:19:00Z">
        <w:r>
          <w:delText>22.</w:delText>
        </w:r>
      </w:del>
      <w:ins w:id="638" w:author="Samuel Abbott" w:date="2019-11-05T11:19:00Z">
        <w:r w:rsidR="002E133C">
          <w:t>21</w:t>
        </w:r>
      </w:ins>
      <w:r w:rsidR="002E133C">
        <w:t xml:space="preserve"> Davies R, Jones M, Lloyd-Williams H. Age and Work-Related Health: Insights from the UK Labour Force Survey. </w:t>
      </w:r>
      <w:r w:rsidR="002E133C">
        <w:rPr>
          <w:i/>
          <w:rPrChange w:id="639" w:author="Samuel Abbott" w:date="2019-11-05T11:19:00Z">
            <w:rPr/>
          </w:rPrChange>
        </w:rPr>
        <w:t>Br J Ind Relations</w:t>
      </w:r>
      <w:del w:id="640" w:author="Samuel Abbott" w:date="2019-11-05T11:19:00Z">
        <w:r>
          <w:delText>.</w:delText>
        </w:r>
      </w:del>
      <w:r w:rsidR="002E133C">
        <w:t xml:space="preserve"> 2016;</w:t>
      </w:r>
      <w:r w:rsidR="002E133C">
        <w:rPr>
          <w:b/>
          <w:rPrChange w:id="641" w:author="Samuel Abbott" w:date="2019-11-05T11:19:00Z">
            <w:rPr/>
          </w:rPrChange>
        </w:rPr>
        <w:t>54</w:t>
      </w:r>
      <w:del w:id="642" w:author="Samuel Abbott" w:date="2019-11-05T11:19:00Z">
        <w:r>
          <w:delText>(1):</w:delText>
        </w:r>
      </w:del>
      <w:ins w:id="643" w:author="Samuel Abbott" w:date="2019-11-05T11:19:00Z">
        <w:r w:rsidR="002E133C">
          <w:t>:</w:t>
        </w:r>
      </w:ins>
      <w:r w:rsidR="002E133C">
        <w:t xml:space="preserve">136–59. </w:t>
      </w:r>
      <w:ins w:id="644" w:author="Samuel Abbott" w:date="2019-11-05T11:19:00Z">
        <w:r w:rsidR="002E133C">
          <w:t>doi:</w:t>
        </w:r>
        <w:r w:rsidR="00D01432">
          <w:fldChar w:fldCharType="begin"/>
        </w:r>
        <w:r w:rsidR="00D01432">
          <w:instrText xml:space="preserve"> HYPERLINK "https://doi.org/10.1111/bjir.12059" \h </w:instrText>
        </w:r>
        <w:r w:rsidR="00D01432">
          <w:fldChar w:fldCharType="separate"/>
        </w:r>
        <w:r w:rsidR="002E133C">
          <w:rPr>
            <w:rStyle w:val="Hyperlink"/>
          </w:rPr>
          <w:t>10.1111/bjir.12059</w:t>
        </w:r>
        <w:r w:rsidR="00D01432">
          <w:rPr>
            <w:rStyle w:val="Hyperlink"/>
          </w:rPr>
          <w:fldChar w:fldCharType="end"/>
        </w:r>
      </w:ins>
    </w:p>
    <w:p w14:paraId="66D54E03" w14:textId="3CD2305C" w:rsidR="000F3F75" w:rsidRDefault="00CB6DE0">
      <w:pPr>
        <w:pStyle w:val="BodyText"/>
      </w:pPr>
      <w:del w:id="645" w:author="Samuel Abbott" w:date="2019-11-05T11:19:00Z">
        <w:r>
          <w:delText>23.</w:delText>
        </w:r>
      </w:del>
      <w:ins w:id="646" w:author="Samuel Abbott" w:date="2019-11-05T11:19:00Z">
        <w:r w:rsidR="002E133C">
          <w:t>22</w:t>
        </w:r>
      </w:ins>
      <w:r w:rsidR="002E133C">
        <w:t xml:space="preserve"> Lindley J. The over-education of UK immigrants and minority ethnic groups: Evidence from the Labour Force Survey. </w:t>
      </w:r>
      <w:r w:rsidR="002E133C">
        <w:rPr>
          <w:i/>
          <w:rPrChange w:id="647" w:author="Samuel Abbott" w:date="2019-11-05T11:19:00Z">
            <w:rPr/>
          </w:rPrChange>
        </w:rPr>
        <w:t>Econ Educ Rev</w:t>
      </w:r>
      <w:del w:id="648" w:author="Samuel Abbott" w:date="2019-11-05T11:19:00Z">
        <w:r>
          <w:delText xml:space="preserve">. 2009;28(1):80–9. </w:delText>
        </w:r>
      </w:del>
      <w:ins w:id="649" w:author="Samuel Abbott" w:date="2019-11-05T11:19:00Z">
        <w:r w:rsidR="002E133C">
          <w:t xml:space="preserve"> 2009;</w:t>
        </w:r>
        <w:r w:rsidR="002E133C">
          <w:rPr>
            <w:b/>
          </w:rPr>
          <w:t>28</w:t>
        </w:r>
        <w:r w:rsidR="002E133C">
          <w:t>:80–9. doi:</w:t>
        </w:r>
        <w:r w:rsidR="00D01432">
          <w:fldChar w:fldCharType="begin"/>
        </w:r>
        <w:r w:rsidR="00D01432">
          <w:instrText xml:space="preserve"> HYPERLINK "https://doi.org/10.1016/j.econedurev.2007.11.003" \h </w:instrText>
        </w:r>
        <w:r w:rsidR="00D01432">
          <w:fldChar w:fldCharType="separate"/>
        </w:r>
        <w:r w:rsidR="002E133C">
          <w:rPr>
            <w:rStyle w:val="Hyperlink"/>
          </w:rPr>
          <w:t>10.1016/j.econedurev.2007.11.003</w:t>
        </w:r>
        <w:r w:rsidR="00D01432">
          <w:rPr>
            <w:rStyle w:val="Hyperlink"/>
          </w:rPr>
          <w:fldChar w:fldCharType="end"/>
        </w:r>
      </w:ins>
    </w:p>
    <w:p w14:paraId="201ECA0B" w14:textId="5E37DFB0" w:rsidR="000F3F75" w:rsidRDefault="00CB6DE0">
      <w:pPr>
        <w:pStyle w:val="BodyText"/>
      </w:pPr>
      <w:del w:id="650" w:author="Samuel Abbott" w:date="2019-11-05T11:19:00Z">
        <w:r>
          <w:delText>24.</w:delText>
        </w:r>
      </w:del>
      <w:ins w:id="651" w:author="Samuel Abbott" w:date="2019-11-05T11:19:00Z">
        <w:r w:rsidR="002E133C">
          <w:t>23</w:t>
        </w:r>
      </w:ins>
      <w:r w:rsidR="002E133C">
        <w:t xml:space="preserve"> </w:t>
      </w:r>
      <w:proofErr w:type="spellStart"/>
      <w:r w:rsidR="002E133C">
        <w:t>Parslow</w:t>
      </w:r>
      <w:proofErr w:type="spellEnd"/>
      <w:r w:rsidR="002E133C">
        <w:t xml:space="preserve"> R, El-</w:t>
      </w:r>
      <w:proofErr w:type="spellStart"/>
      <w:r w:rsidR="002E133C">
        <w:t>Shimy</w:t>
      </w:r>
      <w:proofErr w:type="spellEnd"/>
      <w:r w:rsidR="002E133C">
        <w:t xml:space="preserve"> NA, Cundall DB</w:t>
      </w:r>
      <w:del w:id="652" w:author="Samuel Abbott" w:date="2019-11-05T11:19:00Z">
        <w:r>
          <w:delText>, McKinney PA.</w:delText>
        </w:r>
      </w:del>
      <w:ins w:id="653" w:author="Samuel Abbott" w:date="2019-11-05T11:19:00Z">
        <w:r w:rsidR="002E133C">
          <w:t xml:space="preserve"> </w:t>
        </w:r>
        <w:r w:rsidR="002E133C">
          <w:rPr>
            <w:i/>
          </w:rPr>
          <w:t>et al.</w:t>
        </w:r>
      </w:ins>
      <w:r w:rsidR="002E133C">
        <w:t xml:space="preserve"> Tuberculosis, deprivation, and ethnicity in Leeds, UK, 1982-1997. </w:t>
      </w:r>
      <w:r w:rsidR="002E133C">
        <w:rPr>
          <w:i/>
          <w:rPrChange w:id="654" w:author="Samuel Abbott" w:date="2019-11-05T11:19:00Z">
            <w:rPr/>
          </w:rPrChange>
        </w:rPr>
        <w:t>Arch Dis Child</w:t>
      </w:r>
      <w:del w:id="655" w:author="Samuel Abbott" w:date="2019-11-05T11:19:00Z">
        <w:r>
          <w:delText>.</w:delText>
        </w:r>
      </w:del>
      <w:r w:rsidR="002E133C">
        <w:t xml:space="preserve"> 2001;</w:t>
      </w:r>
      <w:r w:rsidR="002E133C">
        <w:rPr>
          <w:b/>
          <w:rPrChange w:id="656" w:author="Samuel Abbott" w:date="2019-11-05T11:19:00Z">
            <w:rPr/>
          </w:rPrChange>
        </w:rPr>
        <w:t>84</w:t>
      </w:r>
      <w:del w:id="657" w:author="Samuel Abbott" w:date="2019-11-05T11:19:00Z">
        <w:r>
          <w:delText>(2):</w:delText>
        </w:r>
      </w:del>
      <w:ins w:id="658" w:author="Samuel Abbott" w:date="2019-11-05T11:19:00Z">
        <w:r w:rsidR="002E133C">
          <w:t>:</w:t>
        </w:r>
      </w:ins>
      <w:r w:rsidR="002E133C">
        <w:t xml:space="preserve">109–13. </w:t>
      </w:r>
      <w:ins w:id="659" w:author="Samuel Abbott" w:date="2019-11-05T11:19:00Z">
        <w:r w:rsidR="002E133C">
          <w:t>doi:</w:t>
        </w:r>
        <w:r w:rsidR="00D01432">
          <w:fldChar w:fldCharType="begin"/>
        </w:r>
        <w:r w:rsidR="00D01432">
          <w:instrText xml:space="preserve"> HYPERLINK "https://doi.org/10.1136/adc.84.2.109" \h </w:instrText>
        </w:r>
        <w:r w:rsidR="00D01432">
          <w:fldChar w:fldCharType="separate"/>
        </w:r>
        <w:r w:rsidR="002E133C">
          <w:rPr>
            <w:rStyle w:val="Hyperlink"/>
          </w:rPr>
          <w:t>10.1136/adc.84.2.109</w:t>
        </w:r>
        <w:r w:rsidR="00D01432">
          <w:rPr>
            <w:rStyle w:val="Hyperlink"/>
          </w:rPr>
          <w:fldChar w:fldCharType="end"/>
        </w:r>
      </w:ins>
    </w:p>
    <w:p w14:paraId="5839D2A0" w14:textId="1C14F95F" w:rsidR="000F3F75" w:rsidRDefault="00CB6DE0">
      <w:pPr>
        <w:pStyle w:val="BodyText"/>
      </w:pPr>
      <w:del w:id="660" w:author="Samuel Abbott" w:date="2019-11-05T11:19:00Z">
        <w:r>
          <w:delText>25.</w:delText>
        </w:r>
      </w:del>
      <w:ins w:id="661" w:author="Samuel Abbott" w:date="2019-11-05T11:19:00Z">
        <w:r w:rsidR="002E133C">
          <w:t>24</w:t>
        </w:r>
      </w:ins>
      <w:r w:rsidR="002E133C">
        <w:t xml:space="preserve"> Bhatti N, Law MR, Morris JK</w:t>
      </w:r>
      <w:del w:id="662" w:author="Samuel Abbott" w:date="2019-11-05T11:19:00Z">
        <w:r>
          <w:delText>, Halliday R, Moore-Gillon J.</w:delText>
        </w:r>
      </w:del>
      <w:ins w:id="663" w:author="Samuel Abbott" w:date="2019-11-05T11:19:00Z">
        <w:r w:rsidR="002E133C">
          <w:t xml:space="preserve"> </w:t>
        </w:r>
        <w:r w:rsidR="002E133C">
          <w:rPr>
            <w:i/>
          </w:rPr>
          <w:t>et al.</w:t>
        </w:r>
      </w:ins>
      <w:r w:rsidR="002E133C">
        <w:t xml:space="preserve"> Increasing incidence of tuberculosis in England and Wales: a study of the likely causes. </w:t>
      </w:r>
      <w:r w:rsidR="002E133C">
        <w:rPr>
          <w:i/>
          <w:rPrChange w:id="664" w:author="Samuel Abbott" w:date="2019-11-05T11:19:00Z">
            <w:rPr/>
          </w:rPrChange>
        </w:rPr>
        <w:t>BMJ</w:t>
      </w:r>
      <w:del w:id="665" w:author="Samuel Abbott" w:date="2019-11-05T11:19:00Z">
        <w:r>
          <w:delText>.</w:delText>
        </w:r>
      </w:del>
      <w:r w:rsidR="002E133C">
        <w:t xml:space="preserve"> 1995;</w:t>
      </w:r>
      <w:r w:rsidR="002E133C">
        <w:rPr>
          <w:b/>
          <w:rPrChange w:id="666" w:author="Samuel Abbott" w:date="2019-11-05T11:19:00Z">
            <w:rPr/>
          </w:rPrChange>
        </w:rPr>
        <w:t>310</w:t>
      </w:r>
      <w:del w:id="667" w:author="Samuel Abbott" w:date="2019-11-05T11:19:00Z">
        <w:r>
          <w:delText>(6985):</w:delText>
        </w:r>
      </w:del>
      <w:ins w:id="668" w:author="Samuel Abbott" w:date="2019-11-05T11:19:00Z">
        <w:r w:rsidR="002E133C">
          <w:t>:</w:t>
        </w:r>
      </w:ins>
      <w:r w:rsidR="002E133C">
        <w:t xml:space="preserve">967–9. </w:t>
      </w:r>
      <w:ins w:id="669" w:author="Samuel Abbott" w:date="2019-11-05T11:19:00Z">
        <w:r w:rsidR="002E133C">
          <w:t>doi:</w:t>
        </w:r>
        <w:r w:rsidR="00D01432">
          <w:fldChar w:fldCharType="begin"/>
        </w:r>
        <w:r w:rsidR="00D01432">
          <w:instrText xml:space="preserve"> HYPERLINK "https://doi.org/10.1136/bmj.310.6985.967" \h </w:instrText>
        </w:r>
        <w:r w:rsidR="00D01432">
          <w:fldChar w:fldCharType="separate"/>
        </w:r>
        <w:r w:rsidR="002E133C">
          <w:rPr>
            <w:rStyle w:val="Hyperlink"/>
          </w:rPr>
          <w:t>10.1136/bmj.310.6985.967</w:t>
        </w:r>
        <w:r w:rsidR="00D01432">
          <w:rPr>
            <w:rStyle w:val="Hyperlink"/>
          </w:rPr>
          <w:fldChar w:fldCharType="end"/>
        </w:r>
      </w:ins>
    </w:p>
    <w:p w14:paraId="3D521AAB" w14:textId="33BC6C3C" w:rsidR="000F3F75" w:rsidRDefault="00CB6DE0">
      <w:pPr>
        <w:pStyle w:val="BodyText"/>
      </w:pPr>
      <w:del w:id="670" w:author="Samuel Abbott" w:date="2019-11-05T11:19:00Z">
        <w:r>
          <w:delText>26.</w:delText>
        </w:r>
      </w:del>
      <w:ins w:id="671" w:author="Samuel Abbott" w:date="2019-11-05T11:19:00Z">
        <w:r w:rsidR="002E133C">
          <w:t>25</w:t>
        </w:r>
      </w:ins>
      <w:r w:rsidR="002E133C">
        <w:t xml:space="preserve"> Abubakar I, </w:t>
      </w:r>
      <w:proofErr w:type="spellStart"/>
      <w:r w:rsidR="002E133C">
        <w:t>Laundy</w:t>
      </w:r>
      <w:proofErr w:type="spellEnd"/>
      <w:r w:rsidR="002E133C">
        <w:t xml:space="preserve"> MT, French CE</w:t>
      </w:r>
      <w:del w:id="672" w:author="Samuel Abbott" w:date="2019-11-05T11:19:00Z">
        <w:r>
          <w:delText>, Shingadia D</w:delText>
        </w:r>
      </w:del>
      <w:ins w:id="673" w:author="Samuel Abbott" w:date="2019-11-05T11:19:00Z">
        <w:r w:rsidR="002E133C">
          <w:t xml:space="preserve"> </w:t>
        </w:r>
        <w:r w:rsidR="002E133C">
          <w:rPr>
            <w:i/>
          </w:rPr>
          <w:t>et al</w:t>
        </w:r>
      </w:ins>
      <w:r w:rsidR="002E133C">
        <w:rPr>
          <w:i/>
          <w:rPrChange w:id="674" w:author="Samuel Abbott" w:date="2019-11-05T11:19:00Z">
            <w:rPr/>
          </w:rPrChange>
        </w:rPr>
        <w:t>.</w:t>
      </w:r>
      <w:r w:rsidR="002E133C">
        <w:t xml:space="preserve"> Epidemiology and treatment outcome of childhood tuberculosis in England and Wales: 1999-2006. </w:t>
      </w:r>
      <w:r w:rsidR="002E133C">
        <w:rPr>
          <w:i/>
          <w:rPrChange w:id="675" w:author="Samuel Abbott" w:date="2019-11-05T11:19:00Z">
            <w:rPr/>
          </w:rPrChange>
        </w:rPr>
        <w:t>Arch Dis Child</w:t>
      </w:r>
      <w:del w:id="676" w:author="Samuel Abbott" w:date="2019-11-05T11:19:00Z">
        <w:r>
          <w:delText>.</w:delText>
        </w:r>
      </w:del>
      <w:r w:rsidR="002E133C">
        <w:t xml:space="preserve"> 2008;</w:t>
      </w:r>
      <w:r w:rsidR="002E133C">
        <w:rPr>
          <w:b/>
          <w:rPrChange w:id="677" w:author="Samuel Abbott" w:date="2019-11-05T11:19:00Z">
            <w:rPr/>
          </w:rPrChange>
        </w:rPr>
        <w:t>93</w:t>
      </w:r>
      <w:r w:rsidR="002E133C">
        <w:t xml:space="preserve">:1017–21. </w:t>
      </w:r>
      <w:ins w:id="678" w:author="Samuel Abbott" w:date="2019-11-05T11:19:00Z">
        <w:r w:rsidR="002E133C">
          <w:t>doi:</w:t>
        </w:r>
        <w:r w:rsidR="00D01432">
          <w:fldChar w:fldCharType="begin"/>
        </w:r>
        <w:r w:rsidR="00D01432">
          <w:instrText xml:space="preserve"> HYPERLINK "https://doi.org/10.1136/adc.2008.139543" \h </w:instrText>
        </w:r>
        <w:r w:rsidR="00D01432">
          <w:fldChar w:fldCharType="separate"/>
        </w:r>
        <w:r w:rsidR="002E133C">
          <w:rPr>
            <w:rStyle w:val="Hyperlink"/>
          </w:rPr>
          <w:t>10.1136/adc.2008.139543</w:t>
        </w:r>
        <w:r w:rsidR="00D01432">
          <w:rPr>
            <w:rStyle w:val="Hyperlink"/>
          </w:rPr>
          <w:fldChar w:fldCharType="end"/>
        </w:r>
      </w:ins>
    </w:p>
    <w:p w14:paraId="11D5E419" w14:textId="15DC0A02" w:rsidR="000F3F75" w:rsidRDefault="00CB6DE0">
      <w:pPr>
        <w:pStyle w:val="BodyText"/>
      </w:pPr>
      <w:del w:id="679" w:author="Samuel Abbott" w:date="2019-11-05T11:19:00Z">
        <w:r>
          <w:delText>27.</w:delText>
        </w:r>
      </w:del>
      <w:ins w:id="680" w:author="Samuel Abbott" w:date="2019-11-05T11:19:00Z">
        <w:r w:rsidR="002E133C">
          <w:t>26</w:t>
        </w:r>
      </w:ins>
      <w:r w:rsidR="002E133C">
        <w:t xml:space="preserve"> </w:t>
      </w:r>
      <w:proofErr w:type="spellStart"/>
      <w:r w:rsidR="002E133C">
        <w:t>Manissero</w:t>
      </w:r>
      <w:proofErr w:type="spellEnd"/>
      <w:r w:rsidR="002E133C">
        <w:t xml:space="preserve"> D, </w:t>
      </w:r>
      <w:proofErr w:type="spellStart"/>
      <w:r w:rsidR="002E133C">
        <w:t>Lopalco</w:t>
      </w:r>
      <w:proofErr w:type="spellEnd"/>
      <w:r w:rsidR="002E133C">
        <w:t xml:space="preserve"> PL, Levy-</w:t>
      </w:r>
      <w:proofErr w:type="spellStart"/>
      <w:r w:rsidR="002E133C">
        <w:t>Bruhl</w:t>
      </w:r>
      <w:proofErr w:type="spellEnd"/>
      <w:r w:rsidR="002E133C">
        <w:t xml:space="preserve"> D</w:t>
      </w:r>
      <w:del w:id="681" w:author="Samuel Abbott" w:date="2019-11-05T11:19:00Z">
        <w:r>
          <w:delText>, Ciofi degli Atti ML, Giesecke J</w:delText>
        </w:r>
      </w:del>
      <w:ins w:id="682" w:author="Samuel Abbott" w:date="2019-11-05T11:19:00Z">
        <w:r w:rsidR="002E133C">
          <w:t xml:space="preserve"> </w:t>
        </w:r>
        <w:r w:rsidR="002E133C">
          <w:rPr>
            <w:i/>
          </w:rPr>
          <w:t>et al</w:t>
        </w:r>
      </w:ins>
      <w:r w:rsidR="002E133C">
        <w:rPr>
          <w:i/>
          <w:rPrChange w:id="683" w:author="Samuel Abbott" w:date="2019-11-05T11:19:00Z">
            <w:rPr/>
          </w:rPrChange>
        </w:rPr>
        <w:t>.</w:t>
      </w:r>
      <w:r w:rsidR="002E133C">
        <w:t xml:space="preserve"> Assessing the impact of different BCG vaccination strategies on severe childhood TB in low-intermediate prevalence settings. </w:t>
      </w:r>
      <w:r w:rsidR="002E133C">
        <w:rPr>
          <w:i/>
          <w:rPrChange w:id="684" w:author="Samuel Abbott" w:date="2019-11-05T11:19:00Z">
            <w:rPr/>
          </w:rPrChange>
        </w:rPr>
        <w:t>Vaccine</w:t>
      </w:r>
      <w:del w:id="685" w:author="Samuel Abbott" w:date="2019-11-05T11:19:00Z">
        <w:r>
          <w:delText>.</w:delText>
        </w:r>
      </w:del>
      <w:r w:rsidR="002E133C">
        <w:t xml:space="preserve"> 2008;</w:t>
      </w:r>
      <w:r w:rsidR="002E133C">
        <w:rPr>
          <w:b/>
          <w:rPrChange w:id="686" w:author="Samuel Abbott" w:date="2019-11-05T11:19:00Z">
            <w:rPr/>
          </w:rPrChange>
        </w:rPr>
        <w:t>26</w:t>
      </w:r>
      <w:del w:id="687" w:author="Samuel Abbott" w:date="2019-11-05T11:19:00Z">
        <w:r>
          <w:delText>(18):</w:delText>
        </w:r>
      </w:del>
      <w:ins w:id="688" w:author="Samuel Abbott" w:date="2019-11-05T11:19:00Z">
        <w:r w:rsidR="002E133C">
          <w:t>:</w:t>
        </w:r>
      </w:ins>
      <w:r w:rsidR="002E133C">
        <w:t xml:space="preserve">2253–9. </w:t>
      </w:r>
      <w:ins w:id="689" w:author="Samuel Abbott" w:date="2019-11-05T11:19:00Z">
        <w:r w:rsidR="002E133C">
          <w:t>doi:</w:t>
        </w:r>
        <w:r w:rsidR="00D01432">
          <w:fldChar w:fldCharType="begin"/>
        </w:r>
        <w:r w:rsidR="00D01432">
          <w:instrText xml:space="preserve"> HYPERLINK "https://doi.org/10.1016/j.vaccine.2008.02.038" \h </w:instrText>
        </w:r>
        <w:r w:rsidR="00D01432">
          <w:fldChar w:fldCharType="separate"/>
        </w:r>
        <w:r w:rsidR="002E133C">
          <w:rPr>
            <w:rStyle w:val="Hyperlink"/>
          </w:rPr>
          <w:t>10.1016/j.vaccine.2008.02.038</w:t>
        </w:r>
        <w:r w:rsidR="00D01432">
          <w:rPr>
            <w:rStyle w:val="Hyperlink"/>
          </w:rPr>
          <w:fldChar w:fldCharType="end"/>
        </w:r>
      </w:ins>
    </w:p>
    <w:p w14:paraId="559C3B9E" w14:textId="4B54B9C1" w:rsidR="000F3F75" w:rsidRDefault="00CB6DE0">
      <w:pPr>
        <w:pStyle w:val="BodyText"/>
      </w:pPr>
      <w:del w:id="690" w:author="Samuel Abbott" w:date="2019-11-05T11:19:00Z">
        <w:r>
          <w:delText>28.</w:delText>
        </w:r>
      </w:del>
      <w:ins w:id="691" w:author="Samuel Abbott" w:date="2019-11-05T11:19:00Z">
        <w:r w:rsidR="002E133C">
          <w:t>27</w:t>
        </w:r>
      </w:ins>
      <w:r w:rsidR="002E133C">
        <w:t xml:space="preserve"> </w:t>
      </w:r>
      <w:proofErr w:type="spellStart"/>
      <w:r w:rsidR="002E133C">
        <w:t>Feiring</w:t>
      </w:r>
      <w:proofErr w:type="spellEnd"/>
      <w:r w:rsidR="002E133C">
        <w:t xml:space="preserve"> B, </w:t>
      </w:r>
      <w:proofErr w:type="spellStart"/>
      <w:r w:rsidR="002E133C">
        <w:t>Laake</w:t>
      </w:r>
      <w:proofErr w:type="spellEnd"/>
      <w:r w:rsidR="002E133C">
        <w:t xml:space="preserve"> I, </w:t>
      </w:r>
      <w:proofErr w:type="spellStart"/>
      <w:r w:rsidR="002E133C">
        <w:t>Molden</w:t>
      </w:r>
      <w:proofErr w:type="spellEnd"/>
      <w:r w:rsidR="002E133C">
        <w:t xml:space="preserve"> T</w:t>
      </w:r>
      <w:del w:id="692" w:author="Samuel Abbott" w:date="2019-11-05T11:19:00Z">
        <w:r>
          <w:delText>, Håberg SE, Nøkleby H, Seterelv SS,</w:delText>
        </w:r>
      </w:del>
      <w:r w:rsidR="002E133C">
        <w:t xml:space="preserve"> </w:t>
      </w:r>
      <w:r w:rsidR="002E133C">
        <w:rPr>
          <w:i/>
          <w:rPrChange w:id="693" w:author="Samuel Abbott" w:date="2019-11-05T11:19:00Z">
            <w:rPr/>
          </w:rPrChange>
        </w:rPr>
        <w:t>et al.</w:t>
      </w:r>
      <w:r w:rsidR="002E133C">
        <w:t xml:space="preserve"> Do selective immunisation against tuberculosis and hepatitis B reach the targeted populations? A nationwide register-based study evaluating the recommendations in the Norwegian Childhood Immunisation Programme. </w:t>
      </w:r>
      <w:r w:rsidR="002E133C">
        <w:rPr>
          <w:i/>
          <w:rPrChange w:id="694" w:author="Samuel Abbott" w:date="2019-11-05T11:19:00Z">
            <w:rPr/>
          </w:rPrChange>
        </w:rPr>
        <w:t>Vaccine</w:t>
      </w:r>
      <w:r w:rsidR="002E133C">
        <w:t xml:space="preserve"> </w:t>
      </w:r>
      <w:del w:id="695" w:author="Samuel Abbott" w:date="2019-11-05T11:19:00Z">
        <w:r>
          <w:delText xml:space="preserve">[Internet]. </w:delText>
        </w:r>
      </w:del>
      <w:r w:rsidR="002E133C">
        <w:t>2016;</w:t>
      </w:r>
      <w:r w:rsidR="002E133C">
        <w:rPr>
          <w:b/>
          <w:rPrChange w:id="696" w:author="Samuel Abbott" w:date="2019-11-05T11:19:00Z">
            <w:rPr/>
          </w:rPrChange>
        </w:rPr>
        <w:t>34</w:t>
      </w:r>
      <w:del w:id="697" w:author="Samuel Abbott" w:date="2019-11-05T11:19:00Z">
        <w:r>
          <w:delText>(17):</w:delText>
        </w:r>
      </w:del>
      <w:ins w:id="698" w:author="Samuel Abbott" w:date="2019-11-05T11:19:00Z">
        <w:r w:rsidR="002E133C">
          <w:t>:</w:t>
        </w:r>
      </w:ins>
      <w:r w:rsidR="002E133C">
        <w:t xml:space="preserve">2015–20. </w:t>
      </w:r>
      <w:del w:id="699" w:author="Samuel Abbott" w:date="2019-11-05T11:19:00Z">
        <w:r>
          <w:delText xml:space="preserve">Available from: </w:delText>
        </w:r>
        <w:r w:rsidR="00D01432">
          <w:fldChar w:fldCharType="begin"/>
        </w:r>
        <w:r w:rsidR="00D01432">
          <w:delInstrText xml:space="preserve"> HYPERLINK "http://dx.doi.org/10.1016/j.vaccine.2016.02.060" \h </w:delInstrText>
        </w:r>
        <w:r w:rsidR="00D01432">
          <w:fldChar w:fldCharType="separate"/>
        </w:r>
        <w:r>
          <w:rPr>
            <w:rStyle w:val="Hyperlink"/>
          </w:rPr>
          <w:delText>http://dx.doi.org/10.1016/j.vaccine.2016.02.060</w:delText>
        </w:r>
        <w:r w:rsidR="00D01432">
          <w:rPr>
            <w:rStyle w:val="Hyperlink"/>
          </w:rPr>
          <w:fldChar w:fldCharType="end"/>
        </w:r>
      </w:del>
      <w:ins w:id="700" w:author="Samuel Abbott" w:date="2019-11-05T11:19:00Z">
        <w:r w:rsidR="002E133C">
          <w:t>doi:</w:t>
        </w:r>
        <w:r w:rsidR="00D01432">
          <w:fldChar w:fldCharType="begin"/>
        </w:r>
        <w:r w:rsidR="00D01432">
          <w:instrText xml:space="preserve"> HYPERLINK "https://doi.org/10.1016/j.vaccine.2016.02.060" \h </w:instrText>
        </w:r>
        <w:r w:rsidR="00D01432">
          <w:fldChar w:fldCharType="separate"/>
        </w:r>
        <w:r w:rsidR="002E133C">
          <w:rPr>
            <w:rStyle w:val="Hyperlink"/>
          </w:rPr>
          <w:t>10.1016/j.vaccine.2016.02.060</w:t>
        </w:r>
        <w:r w:rsidR="00D01432">
          <w:rPr>
            <w:rStyle w:val="Hyperlink"/>
          </w:rPr>
          <w:fldChar w:fldCharType="end"/>
        </w:r>
      </w:ins>
    </w:p>
    <w:p w14:paraId="65A80080" w14:textId="02DF55CC" w:rsidR="000F3F75" w:rsidRDefault="00CB6DE0">
      <w:pPr>
        <w:pStyle w:val="BodyText"/>
      </w:pPr>
      <w:del w:id="701" w:author="Samuel Abbott" w:date="2019-11-05T11:19:00Z">
        <w:r>
          <w:delText>29.</w:delText>
        </w:r>
      </w:del>
      <w:ins w:id="702" w:author="Samuel Abbott" w:date="2019-11-05T11:19:00Z">
        <w:r w:rsidR="002E133C">
          <w:t>28</w:t>
        </w:r>
      </w:ins>
      <w:r w:rsidR="002E133C">
        <w:t xml:space="preserve"> </w:t>
      </w:r>
      <w:proofErr w:type="spellStart"/>
      <w:r w:rsidR="002E133C">
        <w:t>Nguipdop-Djomo</w:t>
      </w:r>
      <w:proofErr w:type="spellEnd"/>
      <w:r w:rsidR="002E133C">
        <w:t xml:space="preserve"> P, </w:t>
      </w:r>
      <w:proofErr w:type="spellStart"/>
      <w:r w:rsidR="002E133C">
        <w:t>Mangtani</w:t>
      </w:r>
      <w:proofErr w:type="spellEnd"/>
      <w:r w:rsidR="002E133C">
        <w:t xml:space="preserve"> P, </w:t>
      </w:r>
      <w:proofErr w:type="spellStart"/>
      <w:r w:rsidR="002E133C">
        <w:t>Pedrazzoli</w:t>
      </w:r>
      <w:proofErr w:type="spellEnd"/>
      <w:r w:rsidR="002E133C">
        <w:t xml:space="preserve"> D</w:t>
      </w:r>
      <w:del w:id="703" w:author="Samuel Abbott" w:date="2019-11-05T11:19:00Z">
        <w:r>
          <w:delText>, Rodrigues LC, Abubakar I</w:delText>
        </w:r>
      </w:del>
      <w:ins w:id="704" w:author="Samuel Abbott" w:date="2019-11-05T11:19:00Z">
        <w:r w:rsidR="002E133C">
          <w:t xml:space="preserve"> </w:t>
        </w:r>
        <w:r w:rsidR="002E133C">
          <w:rPr>
            <w:i/>
          </w:rPr>
          <w:t>et al</w:t>
        </w:r>
      </w:ins>
      <w:r w:rsidR="002E133C">
        <w:rPr>
          <w:i/>
          <w:rPrChange w:id="705" w:author="Samuel Abbott" w:date="2019-11-05T11:19:00Z">
            <w:rPr/>
          </w:rPrChange>
        </w:rPr>
        <w:t>.</w:t>
      </w:r>
      <w:r w:rsidR="002E133C">
        <w:t xml:space="preserve"> Uptake of neonatal BCG vaccination in England: Performance of the current policy recommendations. </w:t>
      </w:r>
      <w:r w:rsidR="002E133C">
        <w:rPr>
          <w:i/>
          <w:rPrChange w:id="706" w:author="Samuel Abbott" w:date="2019-11-05T11:19:00Z">
            <w:rPr/>
          </w:rPrChange>
        </w:rPr>
        <w:t>Thorax</w:t>
      </w:r>
      <w:del w:id="707" w:author="Samuel Abbott" w:date="2019-11-05T11:19:00Z">
        <w:r>
          <w:delText>.</w:delText>
        </w:r>
      </w:del>
      <w:r w:rsidR="002E133C">
        <w:t xml:space="preserve"> 2014;</w:t>
      </w:r>
      <w:r w:rsidR="002E133C">
        <w:rPr>
          <w:b/>
          <w:rPrChange w:id="708" w:author="Samuel Abbott" w:date="2019-11-05T11:19:00Z">
            <w:rPr/>
          </w:rPrChange>
        </w:rPr>
        <w:t>69</w:t>
      </w:r>
      <w:del w:id="709" w:author="Samuel Abbott" w:date="2019-11-05T11:19:00Z">
        <w:r>
          <w:delText>(1):</w:delText>
        </w:r>
      </w:del>
      <w:ins w:id="710" w:author="Samuel Abbott" w:date="2019-11-05T11:19:00Z">
        <w:r w:rsidR="002E133C">
          <w:t>:</w:t>
        </w:r>
      </w:ins>
      <w:r w:rsidR="002E133C">
        <w:t xml:space="preserve">87–9. </w:t>
      </w:r>
      <w:ins w:id="711" w:author="Samuel Abbott" w:date="2019-11-05T11:19:00Z">
        <w:r w:rsidR="002E133C">
          <w:t>doi:</w:t>
        </w:r>
        <w:r w:rsidR="00D01432">
          <w:fldChar w:fldCharType="begin"/>
        </w:r>
        <w:r w:rsidR="00D01432">
          <w:instrText xml:space="preserve"> HYPERLINK "https://doi.org/10.1136/thoraxjnl-2013-203931" \h </w:instrText>
        </w:r>
        <w:r w:rsidR="00D01432">
          <w:fldChar w:fldCharType="separate"/>
        </w:r>
        <w:r w:rsidR="002E133C">
          <w:rPr>
            <w:rStyle w:val="Hyperlink"/>
          </w:rPr>
          <w:t>10.1136/thoraxjnl-2013-203931</w:t>
        </w:r>
        <w:r w:rsidR="00D01432">
          <w:rPr>
            <w:rStyle w:val="Hyperlink"/>
          </w:rPr>
          <w:fldChar w:fldCharType="end"/>
        </w:r>
      </w:ins>
    </w:p>
    <w:p w14:paraId="7928221C" w14:textId="77777777" w:rsidR="000F3F75" w:rsidRDefault="002E133C">
      <w:pPr>
        <w:pStyle w:val="BodyText"/>
        <w:rPr>
          <w:ins w:id="712" w:author="Samuel Abbott" w:date="2019-11-05T11:19:00Z"/>
        </w:rPr>
      </w:pPr>
      <w:ins w:id="713" w:author="Samuel Abbott" w:date="2019-11-05T11:19:00Z">
        <w:r>
          <w:t xml:space="preserve">29 </w:t>
        </w:r>
        <w:proofErr w:type="spellStart"/>
        <w:r>
          <w:t>Nguipdop-Djomo</w:t>
        </w:r>
        <w:proofErr w:type="spellEnd"/>
        <w:r>
          <w:t xml:space="preserve"> P, Heldal E, Rodrigues LC </w:t>
        </w:r>
        <w:r>
          <w:rPr>
            <w:i/>
          </w:rPr>
          <w:t>et al.</w:t>
        </w:r>
        <w:r>
          <w:t xml:space="preserve"> Duration of BCG protection against tuberculosis and change in effectiveness with time since vaccination in Norway: a </w:t>
        </w:r>
        <w:r>
          <w:lastRenderedPageBreak/>
          <w:t xml:space="preserve">retrospective population-based cohort study. </w:t>
        </w:r>
        <w:r>
          <w:rPr>
            <w:i/>
          </w:rPr>
          <w:t>Lancet Infect Dis</w:t>
        </w:r>
        <w:r>
          <w:t xml:space="preserve"> 2016;</w:t>
        </w:r>
        <w:r>
          <w:rPr>
            <w:b/>
          </w:rPr>
          <w:t>16</w:t>
        </w:r>
        <w:r>
          <w:t>:219–26. doi:</w:t>
        </w:r>
        <w:r w:rsidR="00D01432">
          <w:fldChar w:fldCharType="begin"/>
        </w:r>
        <w:r w:rsidR="00D01432">
          <w:instrText xml:space="preserve"> HY</w:instrText>
        </w:r>
        <w:r w:rsidR="00D01432">
          <w:instrText xml:space="preserve">PERLINK "https://doi.org/10.1016/S1473-3099(15)00400-4" \h </w:instrText>
        </w:r>
        <w:r w:rsidR="00D01432">
          <w:fldChar w:fldCharType="separate"/>
        </w:r>
        <w:r>
          <w:rPr>
            <w:rStyle w:val="Hyperlink"/>
          </w:rPr>
          <w:t>10.1016/S1473-3099(15)00400-4</w:t>
        </w:r>
        <w:r w:rsidR="00D01432">
          <w:rPr>
            <w:rStyle w:val="Hyperlink"/>
          </w:rPr>
          <w:fldChar w:fldCharType="end"/>
        </w:r>
      </w:ins>
    </w:p>
    <w:p w14:paraId="4CEB3306" w14:textId="77777777" w:rsidR="000D05DA" w:rsidRDefault="002E133C">
      <w:pPr>
        <w:pStyle w:val="Heading5"/>
        <w:rPr>
          <w:del w:id="714" w:author="Samuel Abbott" w:date="2019-11-05T11:19:00Z"/>
        </w:rPr>
      </w:pPr>
      <w:bookmarkStart w:id="715" w:name="pagebreak-6"/>
      <w:bookmarkEnd w:id="715"/>
      <w:r>
        <w:t>PAGEBREAK</w:t>
      </w:r>
    </w:p>
    <w:p w14:paraId="13B196CB" w14:textId="761144B2" w:rsidR="000F3F75" w:rsidRDefault="000F3F75">
      <w:pPr>
        <w:pStyle w:val="Heading5"/>
        <w:pPrChange w:id="716" w:author="Samuel Abbott" w:date="2019-11-05T11:19:00Z">
          <w:pPr/>
        </w:pPrChange>
      </w:pPr>
    </w:p>
    <w:sectPr w:rsidR="000F3F75" w:rsidSect="002E133C">
      <w:headerReference w:type="default" r:id="rId12"/>
      <w:footerReference w:type="even" r:id="rId13"/>
      <w:footerReference w:type="default" r:id="rId14"/>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95323" w14:textId="77777777" w:rsidR="00D01432" w:rsidRDefault="00D01432">
      <w:pPr>
        <w:spacing w:after="0"/>
      </w:pPr>
      <w:r>
        <w:separator/>
      </w:r>
    </w:p>
  </w:endnote>
  <w:endnote w:type="continuationSeparator" w:id="0">
    <w:p w14:paraId="794442C7" w14:textId="77777777" w:rsidR="00D01432" w:rsidRDefault="00D01432">
      <w:pPr>
        <w:spacing w:after="0"/>
      </w:pPr>
      <w:r>
        <w:continuationSeparator/>
      </w:r>
    </w:p>
  </w:endnote>
  <w:endnote w:type="continuationNotice" w:id="1">
    <w:p w14:paraId="2D2C2178" w14:textId="77777777" w:rsidR="00D01432" w:rsidRDefault="00D0143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C5971" w14:textId="77777777" w:rsidR="002E133C" w:rsidRDefault="002E133C" w:rsidP="002E133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B019C4" w14:textId="77777777" w:rsidR="002E133C" w:rsidRDefault="002E133C" w:rsidP="002E13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898FB" w14:textId="77777777" w:rsidR="002E133C" w:rsidRDefault="002E133C" w:rsidP="002E133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098195C7" w14:textId="77777777" w:rsidR="002E133C" w:rsidRDefault="002E133C" w:rsidP="002E133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90E1C" w14:textId="77777777" w:rsidR="00D01432" w:rsidRDefault="00D01432">
      <w:r>
        <w:separator/>
      </w:r>
    </w:p>
  </w:footnote>
  <w:footnote w:type="continuationSeparator" w:id="0">
    <w:p w14:paraId="7E7AE124" w14:textId="77777777" w:rsidR="00D01432" w:rsidRDefault="00D01432">
      <w:r>
        <w:continuationSeparator/>
      </w:r>
    </w:p>
  </w:footnote>
  <w:footnote w:type="continuationNotice" w:id="1">
    <w:p w14:paraId="1397FC3F" w14:textId="77777777" w:rsidR="00D01432" w:rsidRDefault="00D0143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29EB9" w14:textId="77777777" w:rsidR="002E133C" w:rsidRDefault="002E13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15:restartNumberingAfterBreak="0">
    <w:nsid w:val="FFFFFF7C"/>
    <w:multiLevelType w:val="singleLevel"/>
    <w:tmpl w:val="78FA91C4"/>
    <w:lvl w:ilvl="0">
      <w:start w:val="1"/>
      <w:numFmt w:val="decimal"/>
      <w:lvlText w:val="%1."/>
      <w:lvlJc w:val="left"/>
      <w:pPr>
        <w:tabs>
          <w:tab w:val="num" w:pos="1800"/>
        </w:tabs>
        <w:ind w:left="1800" w:hanging="360"/>
      </w:pPr>
    </w:lvl>
  </w:abstractNum>
  <w:abstractNum w:abstractNumId="6" w15:restartNumberingAfterBreak="0">
    <w:nsid w:val="FFFFFF7D"/>
    <w:multiLevelType w:val="singleLevel"/>
    <w:tmpl w:val="A56A55D0"/>
    <w:lvl w:ilvl="0">
      <w:start w:val="1"/>
      <w:numFmt w:val="decimal"/>
      <w:lvlText w:val="%1."/>
      <w:lvlJc w:val="left"/>
      <w:pPr>
        <w:tabs>
          <w:tab w:val="num" w:pos="1440"/>
        </w:tabs>
        <w:ind w:left="1440" w:hanging="360"/>
      </w:pPr>
    </w:lvl>
  </w:abstractNum>
  <w:abstractNum w:abstractNumId="7" w15:restartNumberingAfterBreak="0">
    <w:nsid w:val="FFFFFF7E"/>
    <w:multiLevelType w:val="singleLevel"/>
    <w:tmpl w:val="92FC392C"/>
    <w:lvl w:ilvl="0">
      <w:start w:val="1"/>
      <w:numFmt w:val="decimal"/>
      <w:lvlText w:val="%1."/>
      <w:lvlJc w:val="left"/>
      <w:pPr>
        <w:tabs>
          <w:tab w:val="num" w:pos="1080"/>
        </w:tabs>
        <w:ind w:left="1080" w:hanging="360"/>
      </w:pPr>
    </w:lvl>
  </w:abstractNum>
  <w:abstractNum w:abstractNumId="8" w15:restartNumberingAfterBreak="0">
    <w:nsid w:val="FFFFFF7F"/>
    <w:multiLevelType w:val="singleLevel"/>
    <w:tmpl w:val="9C168E7C"/>
    <w:lvl w:ilvl="0">
      <w:start w:val="1"/>
      <w:numFmt w:val="decimal"/>
      <w:lvlText w:val="%1."/>
      <w:lvlJc w:val="left"/>
      <w:pPr>
        <w:tabs>
          <w:tab w:val="num" w:pos="720"/>
        </w:tabs>
        <w:ind w:left="720" w:hanging="360"/>
      </w:pPr>
    </w:lvl>
  </w:abstractNum>
  <w:abstractNum w:abstractNumId="9" w15:restartNumberingAfterBreak="0">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0" w15:restartNumberingAfterBreak="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1" w15:restartNumberingAfterBreak="0">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FFFFFF88"/>
    <w:multiLevelType w:val="singleLevel"/>
    <w:tmpl w:val="A4FE4DF0"/>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706AE90"/>
    <w:multiLevelType w:val="multilevel"/>
    <w:tmpl w:val="0AFCE6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D775808"/>
    <w:multiLevelType w:val="multilevel"/>
    <w:tmpl w:val="4C62AC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01691FC"/>
    <w:multiLevelType w:val="multilevel"/>
    <w:tmpl w:val="6FA6C89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711855C6"/>
    <w:multiLevelType w:val="multilevel"/>
    <w:tmpl w:val="6E02AB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7"/>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6"/>
  </w:num>
  <w:num w:numId="13">
    <w:abstractNumId w:val="7"/>
  </w:num>
  <w:num w:numId="14">
    <w:abstractNumId w:val="8"/>
  </w:num>
  <w:num w:numId="15">
    <w:abstractNumId w:val="13"/>
  </w:num>
  <w:num w:numId="16">
    <w:abstractNumId w:val="9"/>
  </w:num>
  <w:num w:numId="17">
    <w:abstractNumId w:val="10"/>
  </w:num>
  <w:num w:numId="18">
    <w:abstractNumId w:val="11"/>
  </w:num>
  <w:num w:numId="19">
    <w:abstractNumId w:val="12"/>
  </w:num>
  <w:num w:numId="20">
    <w:abstractNumId w:val="14"/>
  </w:num>
  <w:num w:numId="21">
    <w:abstractNumId w:val="16"/>
  </w:num>
  <w:num w:numId="22">
    <w:abstractNumId w:val="20"/>
  </w:num>
  <w:num w:numId="23">
    <w:abstractNumId w:val="1"/>
  </w:num>
  <w:num w:numId="24">
    <w:abstractNumId w:val="21"/>
  </w:num>
  <w:num w:numId="25">
    <w:abstractNumId w:val="2"/>
  </w:num>
  <w:num w:numId="26">
    <w:abstractNumId w:val="23"/>
  </w:num>
  <w:num w:numId="27">
    <w:abstractNumId w:val="15"/>
  </w:num>
  <w:num w:numId="28">
    <w:abstractNumId w:val="22"/>
  </w:num>
  <w:num w:numId="29">
    <w:abstractNumId w:val="18"/>
  </w:num>
  <w:num w:numId="3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uel Abbott">
    <w15:presenceInfo w15:providerId="AD" w15:userId="S::sa15093@bristol.ac.uk::66887754-4637-488d-8962-dfe2ec7f2f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69E3"/>
    <w:rsid w:val="000A25B3"/>
    <w:rsid w:val="000A69BB"/>
    <w:rsid w:val="000D05DA"/>
    <w:rsid w:val="000F073E"/>
    <w:rsid w:val="000F3F75"/>
    <w:rsid w:val="0011496D"/>
    <w:rsid w:val="0016104F"/>
    <w:rsid w:val="001E0614"/>
    <w:rsid w:val="001F4337"/>
    <w:rsid w:val="001F7390"/>
    <w:rsid w:val="00203A3A"/>
    <w:rsid w:val="002E133C"/>
    <w:rsid w:val="00301D97"/>
    <w:rsid w:val="00302B01"/>
    <w:rsid w:val="0032543C"/>
    <w:rsid w:val="003A3A99"/>
    <w:rsid w:val="003D2B6C"/>
    <w:rsid w:val="00437CFF"/>
    <w:rsid w:val="00454DFA"/>
    <w:rsid w:val="004E29B3"/>
    <w:rsid w:val="00562C1D"/>
    <w:rsid w:val="005659F9"/>
    <w:rsid w:val="00590D07"/>
    <w:rsid w:val="005D40E5"/>
    <w:rsid w:val="005F5434"/>
    <w:rsid w:val="00664A85"/>
    <w:rsid w:val="0069136F"/>
    <w:rsid w:val="006F51D6"/>
    <w:rsid w:val="00747367"/>
    <w:rsid w:val="00784D58"/>
    <w:rsid w:val="007B56F9"/>
    <w:rsid w:val="007B6A5C"/>
    <w:rsid w:val="007C5B35"/>
    <w:rsid w:val="007E4FF3"/>
    <w:rsid w:val="00815307"/>
    <w:rsid w:val="00896EA6"/>
    <w:rsid w:val="00897594"/>
    <w:rsid w:val="008D6863"/>
    <w:rsid w:val="009C4AAB"/>
    <w:rsid w:val="009F0626"/>
    <w:rsid w:val="00A20B59"/>
    <w:rsid w:val="00A2795A"/>
    <w:rsid w:val="00A449FB"/>
    <w:rsid w:val="00A728B0"/>
    <w:rsid w:val="00AA3D01"/>
    <w:rsid w:val="00AB6D89"/>
    <w:rsid w:val="00AF7338"/>
    <w:rsid w:val="00B33023"/>
    <w:rsid w:val="00B4551D"/>
    <w:rsid w:val="00B636FF"/>
    <w:rsid w:val="00B822EA"/>
    <w:rsid w:val="00B86B75"/>
    <w:rsid w:val="00B872A0"/>
    <w:rsid w:val="00BC48D5"/>
    <w:rsid w:val="00BE4D91"/>
    <w:rsid w:val="00C32558"/>
    <w:rsid w:val="00C36279"/>
    <w:rsid w:val="00CB6DE0"/>
    <w:rsid w:val="00CE2712"/>
    <w:rsid w:val="00D01432"/>
    <w:rsid w:val="00D172B4"/>
    <w:rsid w:val="00D92CF5"/>
    <w:rsid w:val="00E10B9C"/>
    <w:rsid w:val="00E1165E"/>
    <w:rsid w:val="00E315A3"/>
    <w:rsid w:val="00E63DE9"/>
    <w:rsid w:val="00FC1E67"/>
    <w:rsid w:val="00FF6DC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5FAA8B"/>
  <w15:docId w15:val="{FE67E6CA-AD92-3840-9DCC-EBE84F124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line="480" w:lineRule="auto"/>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link w:val="TitleChar"/>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rsid w:val="00F3633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styleId="PlainTable2">
    <w:name w:val="Plain Table 2"/>
    <w:basedOn w:val="TableNormal"/>
    <w:rsid w:val="008B1CE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8B1CE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8B1CE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8B1CE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8B1CE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8B1CE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 w:type="table" w:customStyle="1" w:styleId="PlainTable22">
    <w:name w:val="Plain Table 22"/>
    <w:basedOn w:val="TableNormal"/>
    <w:rsid w:val="00B636F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2">
    <w:name w:val="Plain Table 32"/>
    <w:basedOn w:val="TableNormal"/>
    <w:rsid w:val="00B636FF"/>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2">
    <w:name w:val="Plain Table 42"/>
    <w:basedOn w:val="TableNormal"/>
    <w:rsid w:val="00B636FF"/>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2">
    <w:name w:val="Plain Table 52"/>
    <w:basedOn w:val="TableNormal"/>
    <w:rsid w:val="00B636FF"/>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2">
    <w:name w:val="Plain Table 12"/>
    <w:basedOn w:val="TableNormal"/>
    <w:rsid w:val="00B636F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2">
    <w:name w:val="Table Grid Light2"/>
    <w:basedOn w:val="TableNormal"/>
    <w:rsid w:val="00B636FF"/>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leChar">
    <w:name w:val="Title Char"/>
    <w:basedOn w:val="DefaultParagraphFont"/>
    <w:link w:val="Title"/>
    <w:rsid w:val="00B636FF"/>
    <w:rPr>
      <w:rFonts w:ascii="Times New Roman" w:eastAsiaTheme="majorEastAsia" w:hAnsi="Times New Roman" w:cstheme="majorBidi"/>
      <w:b/>
      <w:bCs/>
      <w:color w:val="000000" w:themeColor="text1"/>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8348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roject.or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cbi.nlm.nih.gov/pubmed/8144299"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c-stan.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ran.r-project.org/package=epiR" TargetMode="External"/><Relationship Id="rId4" Type="http://schemas.openxmlformats.org/officeDocument/2006/relationships/webSettings" Target="webSettings.xml"/><Relationship Id="rId9" Type="http://schemas.openxmlformats.org/officeDocument/2006/relationships/hyperlink" Target="https://github.com/h2oai/h2o-3"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17</Pages>
  <Words>5514</Words>
  <Characters>31430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Estimating the effect of the 2005 change in BCG policy in England: A retrospective cohort study</vt:lpstr>
    </vt:vector>
  </TitlesOfParts>
  <Company/>
  <LinksUpToDate>false</LinksUpToDate>
  <CharactersWithSpaces>36871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effect of the 2005 change in BCG policy in England: A retrospective cohort study</dc:title>
  <dc:creator>Sam Abbott, Hannah Christensen, Nicky Welton, Ellen Brooks-Pollock</dc:creator>
  <cp:lastModifiedBy>Samuel Abbott</cp:lastModifiedBy>
  <cp:revision>1</cp:revision>
  <dcterms:created xsi:type="dcterms:W3CDTF">2019-10-09T10:20:00Z</dcterms:created>
  <dcterms:modified xsi:type="dcterms:W3CDTF">2019-11-05T11:21:00Z</dcterms:modified>
</cp:coreProperties>
</file>